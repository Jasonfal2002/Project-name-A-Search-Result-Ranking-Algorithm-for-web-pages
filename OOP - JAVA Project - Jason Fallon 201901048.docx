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607" w:rsidRPr="00260B45" w:rsidRDefault="00F11858" w:rsidP="00AA6607">
      <w:pPr>
        <w:pStyle w:val="NormalWeb"/>
        <w:shd w:val="clear" w:color="auto" w:fill="FFFFFF"/>
        <w:spacing w:before="0" w:beforeAutospacing="0" w:after="360" w:afterAutospacing="0"/>
        <w:jc w:val="center"/>
        <w:rPr>
          <w:rStyle w:val="Strong"/>
          <w:rFonts w:asciiTheme="minorHAnsi" w:hAnsiTheme="minorHAnsi" w:cs="Helvetica"/>
          <w:color w:val="002060"/>
          <w:sz w:val="36"/>
          <w:u w:val="single"/>
        </w:rPr>
      </w:pPr>
      <w:r w:rsidRPr="00260B45">
        <w:rPr>
          <w:rStyle w:val="Strong"/>
          <w:rFonts w:asciiTheme="minorHAnsi" w:hAnsiTheme="minorHAnsi" w:cs="Helvetica"/>
          <w:color w:val="002060"/>
          <w:sz w:val="36"/>
          <w:u w:val="single"/>
        </w:rPr>
        <w:t xml:space="preserve">Project </w:t>
      </w:r>
      <w:r w:rsidR="00AA6607" w:rsidRPr="00260B45">
        <w:rPr>
          <w:rStyle w:val="Strong"/>
          <w:rFonts w:asciiTheme="minorHAnsi" w:hAnsiTheme="minorHAnsi" w:cs="Helvetica"/>
          <w:color w:val="002060"/>
          <w:sz w:val="36"/>
          <w:u w:val="single"/>
        </w:rPr>
        <w:t>Report </w:t>
      </w:r>
    </w:p>
    <w:p w:rsidR="00430290" w:rsidRPr="008A140D" w:rsidRDefault="00430290" w:rsidP="00AA6607">
      <w:pPr>
        <w:pStyle w:val="NormalWeb"/>
        <w:shd w:val="clear" w:color="auto" w:fill="FFFFFF"/>
        <w:spacing w:before="0" w:beforeAutospacing="0" w:after="360" w:afterAutospacing="0"/>
        <w:jc w:val="center"/>
        <w:rPr>
          <w:rFonts w:asciiTheme="minorHAnsi" w:hAnsiTheme="minorHAnsi" w:cs="Helvetica"/>
          <w:color w:val="333333"/>
        </w:rPr>
      </w:pPr>
      <w:r w:rsidRPr="00260B45">
        <w:rPr>
          <w:rStyle w:val="Strong"/>
          <w:rFonts w:asciiTheme="minorHAnsi" w:hAnsiTheme="minorHAnsi" w:cs="Helvetica"/>
          <w:color w:val="FF0000"/>
        </w:rPr>
        <w:t xml:space="preserve">Subject: </w:t>
      </w:r>
      <w:r w:rsidRPr="008A140D">
        <w:rPr>
          <w:rStyle w:val="Strong"/>
          <w:rFonts w:asciiTheme="minorHAnsi" w:hAnsiTheme="minorHAnsi" w:cs="Helvetica"/>
          <w:color w:val="333333"/>
        </w:rPr>
        <w:t>Object Oriented Programming (CS 8392)</w:t>
      </w:r>
    </w:p>
    <w:p w:rsidR="00AA6607" w:rsidRPr="008A140D" w:rsidRDefault="00AA6607" w:rsidP="00430290">
      <w:pPr>
        <w:pStyle w:val="NormalWeb"/>
        <w:shd w:val="clear" w:color="auto" w:fill="FFFFFF"/>
        <w:spacing w:before="0" w:beforeAutospacing="0" w:after="360" w:afterAutospacing="0"/>
        <w:jc w:val="center"/>
        <w:rPr>
          <w:rStyle w:val="Strong"/>
          <w:rFonts w:asciiTheme="minorHAnsi" w:hAnsiTheme="minorHAnsi" w:cs="Helvetica"/>
          <w:color w:val="333333"/>
        </w:rPr>
      </w:pPr>
      <w:r w:rsidRPr="00260B45">
        <w:rPr>
          <w:rStyle w:val="Strong"/>
          <w:rFonts w:asciiTheme="minorHAnsi" w:hAnsiTheme="minorHAnsi" w:cs="Helvetica"/>
          <w:color w:val="FF0000"/>
        </w:rPr>
        <w:t>Project name</w:t>
      </w:r>
      <w:r w:rsidRPr="008A140D">
        <w:rPr>
          <w:rStyle w:val="Strong"/>
          <w:rFonts w:asciiTheme="minorHAnsi" w:hAnsiTheme="minorHAnsi" w:cs="Helvetica"/>
          <w:color w:val="333333"/>
        </w:rPr>
        <w:t>: A Search Result Ranking Algorithm for web pages</w:t>
      </w:r>
    </w:p>
    <w:p w:rsidR="00430290" w:rsidRPr="008A140D" w:rsidRDefault="00430290" w:rsidP="00430290">
      <w:pPr>
        <w:pStyle w:val="NormalWeb"/>
        <w:shd w:val="clear" w:color="auto" w:fill="FFFFFF"/>
        <w:spacing w:before="0" w:beforeAutospacing="0" w:after="360" w:afterAutospacing="0"/>
        <w:jc w:val="center"/>
        <w:rPr>
          <w:rStyle w:val="Strong"/>
          <w:rFonts w:asciiTheme="minorHAnsi" w:hAnsiTheme="minorHAnsi" w:cs="Helvetica"/>
          <w:color w:val="333333"/>
          <w:u w:val="single"/>
        </w:rPr>
      </w:pPr>
      <w:r w:rsidRPr="008A140D">
        <w:rPr>
          <w:rStyle w:val="Strong"/>
          <w:rFonts w:asciiTheme="minorHAnsi" w:hAnsiTheme="minorHAnsi" w:cs="Helvetica"/>
          <w:color w:val="333333"/>
          <w:u w:val="single"/>
        </w:rPr>
        <w:t>JASON PETER FALLON</w:t>
      </w:r>
    </w:p>
    <w:p w:rsidR="00430290" w:rsidRPr="008A140D" w:rsidRDefault="00430290" w:rsidP="00430290">
      <w:pPr>
        <w:pStyle w:val="NormalWeb"/>
        <w:shd w:val="clear" w:color="auto" w:fill="FFFFFF"/>
        <w:spacing w:before="0" w:beforeAutospacing="0" w:after="360" w:afterAutospacing="0"/>
        <w:jc w:val="center"/>
        <w:rPr>
          <w:rStyle w:val="Strong"/>
          <w:rFonts w:asciiTheme="minorHAnsi" w:hAnsiTheme="minorHAnsi" w:cs="Helvetica"/>
          <w:color w:val="333333"/>
          <w:u w:val="single"/>
        </w:rPr>
      </w:pPr>
      <w:r w:rsidRPr="008A140D">
        <w:rPr>
          <w:rStyle w:val="Strong"/>
          <w:rFonts w:asciiTheme="minorHAnsi" w:hAnsiTheme="minorHAnsi" w:cs="Helvetica"/>
          <w:color w:val="333333"/>
          <w:u w:val="single"/>
        </w:rPr>
        <w:t>ROLL NO: 201901048</w:t>
      </w:r>
    </w:p>
    <w:p w:rsidR="00430290" w:rsidRPr="008A140D" w:rsidRDefault="00430290" w:rsidP="00430290">
      <w:pPr>
        <w:pStyle w:val="NormalWeb"/>
        <w:shd w:val="clear" w:color="auto" w:fill="FFFFFF"/>
        <w:spacing w:before="0" w:beforeAutospacing="0" w:after="360" w:afterAutospacing="0"/>
        <w:jc w:val="center"/>
        <w:rPr>
          <w:rStyle w:val="Strong"/>
          <w:rFonts w:asciiTheme="minorHAnsi" w:hAnsiTheme="minorHAnsi" w:cs="Helvetica"/>
          <w:color w:val="333333"/>
          <w:u w:val="single"/>
        </w:rPr>
      </w:pPr>
      <w:r w:rsidRPr="008A140D">
        <w:rPr>
          <w:rStyle w:val="Strong"/>
          <w:rFonts w:asciiTheme="minorHAnsi" w:hAnsiTheme="minorHAnsi" w:cs="Helvetica"/>
          <w:color w:val="333333"/>
          <w:u w:val="single"/>
        </w:rPr>
        <w:t>CSE – SEC A</w:t>
      </w:r>
      <w:r w:rsidR="00973AFB" w:rsidRPr="008A140D">
        <w:rPr>
          <w:rStyle w:val="Strong"/>
          <w:rFonts w:asciiTheme="minorHAnsi" w:hAnsiTheme="minorHAnsi" w:cs="Helvetica"/>
          <w:color w:val="333333"/>
          <w:u w:val="single"/>
        </w:rPr>
        <w:t xml:space="preserve"> – 11 Year</w:t>
      </w:r>
    </w:p>
    <w:p w:rsidR="00E616FA" w:rsidRPr="008A140D" w:rsidRDefault="00E616FA" w:rsidP="00430290">
      <w:pPr>
        <w:jc w:val="center"/>
        <w:rPr>
          <w:rFonts w:cs="Helvetica"/>
          <w:b/>
          <w:color w:val="FF0000"/>
          <w:sz w:val="32"/>
          <w:u w:val="single"/>
        </w:rPr>
      </w:pPr>
      <w:r w:rsidRPr="008A140D">
        <w:rPr>
          <w:rFonts w:cs="Helvetica"/>
          <w:b/>
          <w:color w:val="FF0000"/>
          <w:sz w:val="32"/>
          <w:u w:val="single"/>
        </w:rPr>
        <w:t>I</w:t>
      </w:r>
      <w:r w:rsidR="00430290" w:rsidRPr="008A140D">
        <w:rPr>
          <w:rFonts w:cs="Helvetica"/>
          <w:b/>
          <w:color w:val="FF0000"/>
          <w:sz w:val="32"/>
          <w:u w:val="single"/>
        </w:rPr>
        <w:t>ntroduction and background</w:t>
      </w:r>
    </w:p>
    <w:p w:rsidR="00B0569D" w:rsidRPr="008A140D" w:rsidRDefault="00B0569D" w:rsidP="00B0569D">
      <w:pPr>
        <w:rPr>
          <w:rFonts w:cs="Helvetica"/>
        </w:rPr>
      </w:pPr>
      <w:r w:rsidRPr="008A140D">
        <w:rPr>
          <w:rFonts w:cs="Helvetica"/>
          <w:noProof/>
          <w:lang w:eastAsia="en-IN"/>
        </w:rPr>
        <w:drawing>
          <wp:inline distT="0" distB="0" distL="0" distR="0" wp14:anchorId="6E93903C" wp14:editId="2E112DEE">
            <wp:extent cx="5731510" cy="2906118"/>
            <wp:effectExtent l="0" t="0" r="2540" b="8890"/>
            <wp:docPr id="7" name="Picture 7" descr="Java Program to Implement Simple PageRank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Program to Implement Simple PageRank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06118"/>
                    </a:xfrm>
                    <a:prstGeom prst="rect">
                      <a:avLst/>
                    </a:prstGeom>
                    <a:noFill/>
                    <a:ln>
                      <a:noFill/>
                    </a:ln>
                  </pic:spPr>
                </pic:pic>
              </a:graphicData>
            </a:graphic>
          </wp:inline>
        </w:drawing>
      </w:r>
    </w:p>
    <w:p w:rsidR="00E616FA" w:rsidRPr="008A140D" w:rsidRDefault="00E616FA">
      <w:pPr>
        <w:rPr>
          <w:rFonts w:cs="Helvetica"/>
          <w:b/>
          <w:color w:val="0070C0"/>
          <w:sz w:val="36"/>
          <w:u w:val="single"/>
        </w:rPr>
      </w:pPr>
      <w:r w:rsidRPr="008A140D">
        <w:rPr>
          <w:rFonts w:cs="Helvetica"/>
          <w:b/>
          <w:color w:val="0070C0"/>
          <w:sz w:val="24"/>
          <w:u w:val="single"/>
          <w:shd w:val="clear" w:color="auto" w:fill="FFFFFF"/>
        </w:rPr>
        <w:t>What is a search engine algorithm?</w:t>
      </w:r>
    </w:p>
    <w:p w:rsidR="00E616FA" w:rsidRPr="008A140D" w:rsidRDefault="00E616FA" w:rsidP="00E616FA">
      <w:pPr>
        <w:rPr>
          <w:rFonts w:cs="Helvetica"/>
        </w:rPr>
      </w:pPr>
      <w:r w:rsidRPr="008A140D">
        <w:rPr>
          <w:rFonts w:cs="Helvetica"/>
          <w:b/>
          <w:bCs/>
          <w:color w:val="222222"/>
          <w:shd w:val="clear" w:color="auto" w:fill="FFFFFF"/>
        </w:rPr>
        <w:t>Search engines</w:t>
      </w:r>
      <w:r w:rsidRPr="008A140D">
        <w:rPr>
          <w:rFonts w:cs="Helvetica"/>
          <w:color w:val="222222"/>
          <w:shd w:val="clear" w:color="auto" w:fill="FFFFFF"/>
        </w:rPr>
        <w:t> use </w:t>
      </w:r>
      <w:r w:rsidRPr="008A140D">
        <w:rPr>
          <w:rFonts w:cs="Helvetica"/>
          <w:b/>
          <w:bCs/>
          <w:color w:val="222222"/>
          <w:shd w:val="clear" w:color="auto" w:fill="FFFFFF"/>
        </w:rPr>
        <w:t>algorithms</w:t>
      </w:r>
      <w:r w:rsidRPr="008A140D">
        <w:rPr>
          <w:rFonts w:cs="Helvetica"/>
          <w:color w:val="222222"/>
          <w:shd w:val="clear" w:color="auto" w:fill="FFFFFF"/>
        </w:rPr>
        <w:t> to determine the quality of a website, the theme of a website, and what types of queries the website should show up for in </w:t>
      </w:r>
      <w:r w:rsidRPr="008A140D">
        <w:rPr>
          <w:rFonts w:cs="Helvetica"/>
          <w:b/>
          <w:bCs/>
          <w:color w:val="222222"/>
          <w:shd w:val="clear" w:color="auto" w:fill="FFFFFF"/>
        </w:rPr>
        <w:t>search</w:t>
      </w:r>
      <w:r w:rsidRPr="008A140D">
        <w:rPr>
          <w:rFonts w:cs="Helvetica"/>
          <w:color w:val="222222"/>
          <w:shd w:val="clear" w:color="auto" w:fill="FFFFFF"/>
        </w:rPr>
        <w:t> results. </w:t>
      </w:r>
      <w:r w:rsidRPr="008A140D">
        <w:rPr>
          <w:rFonts w:cs="Helvetica"/>
          <w:b/>
          <w:bCs/>
          <w:color w:val="222222"/>
          <w:shd w:val="clear" w:color="auto" w:fill="FFFFFF"/>
        </w:rPr>
        <w:t>Algorithms</w:t>
      </w:r>
      <w:r w:rsidRPr="008A140D">
        <w:rPr>
          <w:rFonts w:cs="Helvetica"/>
          <w:color w:val="222222"/>
          <w:shd w:val="clear" w:color="auto" w:fill="FFFFFF"/>
        </w:rPr>
        <w:t> are also used to determine where in organic </w:t>
      </w:r>
      <w:r w:rsidRPr="008A140D">
        <w:rPr>
          <w:rFonts w:cs="Helvetica"/>
          <w:b/>
          <w:bCs/>
          <w:color w:val="222222"/>
          <w:shd w:val="clear" w:color="auto" w:fill="FFFFFF"/>
        </w:rPr>
        <w:t>search</w:t>
      </w:r>
      <w:r w:rsidRPr="008A140D">
        <w:rPr>
          <w:rFonts w:cs="Helvetica"/>
          <w:color w:val="222222"/>
          <w:shd w:val="clear" w:color="auto" w:fill="FFFFFF"/>
        </w:rPr>
        <w:t> results a particular website should be displayed for a specific query.</w:t>
      </w:r>
    </w:p>
    <w:p w:rsidR="00E616FA" w:rsidRPr="008A140D" w:rsidRDefault="00E616FA" w:rsidP="00E616FA">
      <w:pPr>
        <w:shd w:val="clear" w:color="auto" w:fill="FFFFFF"/>
        <w:spacing w:after="0" w:line="240" w:lineRule="auto"/>
        <w:rPr>
          <w:rFonts w:eastAsia="Times New Roman" w:cs="Helvetica"/>
          <w:b/>
          <w:color w:val="0070C0"/>
          <w:sz w:val="24"/>
          <w:szCs w:val="24"/>
          <w:u w:val="single"/>
          <w:lang w:eastAsia="en-IN"/>
        </w:rPr>
      </w:pPr>
      <w:r w:rsidRPr="008A140D">
        <w:rPr>
          <w:rFonts w:eastAsia="Times New Roman" w:cs="Helvetica"/>
          <w:b/>
          <w:color w:val="0070C0"/>
          <w:sz w:val="24"/>
          <w:szCs w:val="24"/>
          <w:u w:val="single"/>
          <w:lang w:eastAsia="en-IN"/>
        </w:rPr>
        <w:t>How does Page Rank algorithm work?</w:t>
      </w:r>
    </w:p>
    <w:p w:rsidR="00E616FA" w:rsidRPr="008A140D" w:rsidRDefault="00E616FA" w:rsidP="00E616FA">
      <w:pPr>
        <w:shd w:val="clear" w:color="auto" w:fill="FFFFFF"/>
        <w:spacing w:after="0" w:line="240" w:lineRule="auto"/>
        <w:rPr>
          <w:rFonts w:eastAsia="Times New Roman" w:cs="Helvetica"/>
          <w:color w:val="222222"/>
          <w:sz w:val="24"/>
          <w:szCs w:val="24"/>
          <w:lang w:eastAsia="en-IN"/>
        </w:rPr>
      </w:pPr>
      <w:r w:rsidRPr="008A140D">
        <w:rPr>
          <w:rFonts w:eastAsia="Times New Roman" w:cs="Helvetica"/>
          <w:b/>
          <w:bCs/>
          <w:color w:val="222222"/>
          <w:sz w:val="24"/>
          <w:szCs w:val="24"/>
          <w:lang w:eastAsia="en-IN"/>
        </w:rPr>
        <w:t>PageRank</w:t>
      </w:r>
      <w:r w:rsidRPr="008A140D">
        <w:rPr>
          <w:rFonts w:eastAsia="Times New Roman" w:cs="Helvetica"/>
          <w:color w:val="222222"/>
          <w:sz w:val="24"/>
          <w:szCs w:val="24"/>
          <w:lang w:eastAsia="en-IN"/>
        </w:rPr>
        <w:t> (PR) is an </w:t>
      </w:r>
      <w:r w:rsidRPr="008A140D">
        <w:rPr>
          <w:rFonts w:eastAsia="Times New Roman" w:cs="Helvetica"/>
          <w:b/>
          <w:bCs/>
          <w:color w:val="222222"/>
          <w:sz w:val="24"/>
          <w:szCs w:val="24"/>
          <w:lang w:eastAsia="en-IN"/>
        </w:rPr>
        <w:t>algorithm</w:t>
      </w:r>
      <w:r w:rsidRPr="008A140D">
        <w:rPr>
          <w:rFonts w:eastAsia="Times New Roman" w:cs="Helvetica"/>
          <w:color w:val="222222"/>
          <w:sz w:val="24"/>
          <w:szCs w:val="24"/>
          <w:lang w:eastAsia="en-IN"/>
        </w:rPr>
        <w:t> used by Google Search to </w:t>
      </w:r>
      <w:r w:rsidRPr="008A140D">
        <w:rPr>
          <w:rFonts w:eastAsia="Times New Roman" w:cs="Helvetica"/>
          <w:b/>
          <w:bCs/>
          <w:color w:val="222222"/>
          <w:sz w:val="24"/>
          <w:szCs w:val="24"/>
          <w:lang w:eastAsia="en-IN"/>
        </w:rPr>
        <w:t>rank</w:t>
      </w:r>
      <w:r w:rsidRPr="008A140D">
        <w:rPr>
          <w:rFonts w:eastAsia="Times New Roman" w:cs="Helvetica"/>
          <w:color w:val="222222"/>
          <w:sz w:val="24"/>
          <w:szCs w:val="24"/>
          <w:lang w:eastAsia="en-IN"/>
        </w:rPr>
        <w:t> web </w:t>
      </w:r>
      <w:r w:rsidRPr="008A140D">
        <w:rPr>
          <w:rFonts w:eastAsia="Times New Roman" w:cs="Helvetica"/>
          <w:b/>
          <w:bCs/>
          <w:color w:val="222222"/>
          <w:sz w:val="24"/>
          <w:szCs w:val="24"/>
          <w:lang w:eastAsia="en-IN"/>
        </w:rPr>
        <w:t>pages</w:t>
      </w:r>
      <w:r w:rsidRPr="008A140D">
        <w:rPr>
          <w:rFonts w:eastAsia="Times New Roman" w:cs="Helvetica"/>
          <w:color w:val="222222"/>
          <w:sz w:val="24"/>
          <w:szCs w:val="24"/>
          <w:lang w:eastAsia="en-IN"/>
        </w:rPr>
        <w:t> in their search engine results. ... </w:t>
      </w:r>
      <w:r w:rsidRPr="008A140D">
        <w:rPr>
          <w:rFonts w:eastAsia="Times New Roman" w:cs="Helvetica"/>
          <w:b/>
          <w:bCs/>
          <w:color w:val="222222"/>
          <w:sz w:val="24"/>
          <w:szCs w:val="24"/>
          <w:lang w:eastAsia="en-IN"/>
        </w:rPr>
        <w:t>PageRank works</w:t>
      </w:r>
      <w:r w:rsidRPr="008A140D">
        <w:rPr>
          <w:rFonts w:eastAsia="Times New Roman" w:cs="Helvetica"/>
          <w:color w:val="222222"/>
          <w:sz w:val="24"/>
          <w:szCs w:val="24"/>
          <w:lang w:eastAsia="en-IN"/>
        </w:rPr>
        <w:t> by counting the number and quality of links to a </w:t>
      </w:r>
      <w:r w:rsidRPr="008A140D">
        <w:rPr>
          <w:rFonts w:eastAsia="Times New Roman" w:cs="Helvetica"/>
          <w:b/>
          <w:bCs/>
          <w:color w:val="222222"/>
          <w:sz w:val="24"/>
          <w:szCs w:val="24"/>
          <w:lang w:eastAsia="en-IN"/>
        </w:rPr>
        <w:t>page</w:t>
      </w:r>
      <w:r w:rsidRPr="008A140D">
        <w:rPr>
          <w:rFonts w:eastAsia="Times New Roman" w:cs="Helvetica"/>
          <w:color w:val="222222"/>
          <w:sz w:val="24"/>
          <w:szCs w:val="24"/>
          <w:lang w:eastAsia="en-IN"/>
        </w:rPr>
        <w:t> to determine a rough estimate of how important the website is.</w:t>
      </w:r>
    </w:p>
    <w:p w:rsidR="00E616FA" w:rsidRPr="008A140D" w:rsidRDefault="00E616FA" w:rsidP="00E616FA">
      <w:pPr>
        <w:shd w:val="clear" w:color="auto" w:fill="FFFFFF"/>
        <w:spacing w:after="0" w:line="240" w:lineRule="auto"/>
        <w:rPr>
          <w:rFonts w:eastAsia="Times New Roman" w:cs="Helvetica"/>
          <w:color w:val="222222"/>
          <w:sz w:val="21"/>
          <w:szCs w:val="21"/>
          <w:lang w:eastAsia="en-IN"/>
        </w:rPr>
      </w:pPr>
    </w:p>
    <w:p w:rsidR="00E616FA" w:rsidRPr="008A140D" w:rsidRDefault="00E616FA" w:rsidP="00E616FA">
      <w:pPr>
        <w:shd w:val="clear" w:color="auto" w:fill="FFFFFF"/>
        <w:spacing w:after="0" w:line="240" w:lineRule="auto"/>
        <w:rPr>
          <w:rFonts w:eastAsia="Times New Roman" w:cs="Helvetica"/>
          <w:b/>
          <w:color w:val="0070C0"/>
          <w:sz w:val="24"/>
          <w:szCs w:val="24"/>
          <w:u w:val="single"/>
          <w:lang w:eastAsia="en-IN"/>
        </w:rPr>
      </w:pPr>
      <w:r w:rsidRPr="008A140D">
        <w:rPr>
          <w:rFonts w:eastAsia="Times New Roman" w:cs="Helvetica"/>
          <w:b/>
          <w:color w:val="0070C0"/>
          <w:sz w:val="24"/>
          <w:szCs w:val="24"/>
          <w:u w:val="single"/>
          <w:lang w:eastAsia="en-IN"/>
        </w:rPr>
        <w:t>How is PageRank calculated?</w:t>
      </w:r>
    </w:p>
    <w:p w:rsidR="00E616FA" w:rsidRPr="008A140D" w:rsidRDefault="00E616FA" w:rsidP="00E616FA">
      <w:pPr>
        <w:shd w:val="clear" w:color="auto" w:fill="FFFFFF"/>
        <w:spacing w:after="0" w:line="240" w:lineRule="auto"/>
        <w:rPr>
          <w:rFonts w:eastAsia="Times New Roman" w:cs="Helvetica"/>
          <w:color w:val="222222"/>
          <w:sz w:val="21"/>
          <w:szCs w:val="21"/>
          <w:lang w:eastAsia="en-IN"/>
        </w:rPr>
      </w:pPr>
      <w:r w:rsidRPr="008A140D">
        <w:rPr>
          <w:rFonts w:eastAsia="Times New Roman" w:cs="Helvetica"/>
          <w:b/>
          <w:bCs/>
          <w:color w:val="222222"/>
          <w:sz w:val="24"/>
          <w:szCs w:val="24"/>
          <w:lang w:eastAsia="en-IN"/>
        </w:rPr>
        <w:t>PageRank</w:t>
      </w:r>
      <w:r w:rsidRPr="008A140D">
        <w:rPr>
          <w:rFonts w:eastAsia="Times New Roman" w:cs="Helvetica"/>
          <w:color w:val="222222"/>
          <w:sz w:val="24"/>
          <w:szCs w:val="24"/>
          <w:lang w:eastAsia="en-IN"/>
        </w:rPr>
        <w:t> for a given page = Initial </w:t>
      </w:r>
      <w:r w:rsidRPr="008A140D">
        <w:rPr>
          <w:rFonts w:eastAsia="Times New Roman" w:cs="Helvetica"/>
          <w:b/>
          <w:bCs/>
          <w:color w:val="222222"/>
          <w:sz w:val="24"/>
          <w:szCs w:val="24"/>
          <w:lang w:eastAsia="en-IN"/>
        </w:rPr>
        <w:t>PageRank</w:t>
      </w:r>
      <w:r w:rsidRPr="008A140D">
        <w:rPr>
          <w:rFonts w:eastAsia="Times New Roman" w:cs="Helvetica"/>
          <w:color w:val="222222"/>
          <w:sz w:val="24"/>
          <w:szCs w:val="24"/>
          <w:lang w:eastAsia="en-IN"/>
        </w:rPr>
        <w:t> + (total ranking power ÷ number of outbound links) + … Google assigns every new web page an initial </w:t>
      </w:r>
      <w:r w:rsidRPr="008A140D">
        <w:rPr>
          <w:rFonts w:eastAsia="Times New Roman" w:cs="Helvetica"/>
          <w:b/>
          <w:bCs/>
          <w:color w:val="222222"/>
          <w:sz w:val="24"/>
          <w:szCs w:val="24"/>
          <w:lang w:eastAsia="en-IN"/>
        </w:rPr>
        <w:t>PageRank</w:t>
      </w:r>
      <w:r w:rsidRPr="008A140D">
        <w:rPr>
          <w:rFonts w:eastAsia="Times New Roman" w:cs="Helvetica"/>
          <w:color w:val="222222"/>
          <w:sz w:val="24"/>
          <w:szCs w:val="24"/>
          <w:lang w:eastAsia="en-IN"/>
        </w:rPr>
        <w:t> score.</w:t>
      </w:r>
    </w:p>
    <w:p w:rsidR="00E616FA" w:rsidRPr="008A140D" w:rsidRDefault="00E616FA">
      <w:pPr>
        <w:rPr>
          <w:rFonts w:cs="Helvetica"/>
          <w:b/>
          <w:sz w:val="32"/>
          <w:u w:val="single"/>
        </w:rPr>
      </w:pPr>
    </w:p>
    <w:p w:rsidR="00E616FA" w:rsidRPr="008A140D" w:rsidRDefault="00E616FA" w:rsidP="00E616FA">
      <w:pPr>
        <w:shd w:val="clear" w:color="auto" w:fill="FFFFFF"/>
        <w:spacing w:after="0" w:line="240" w:lineRule="auto"/>
        <w:rPr>
          <w:rFonts w:eastAsia="Times New Roman" w:cs="Helvetica"/>
          <w:b/>
          <w:color w:val="0070C0"/>
          <w:sz w:val="24"/>
          <w:szCs w:val="24"/>
          <w:u w:val="single"/>
          <w:lang w:eastAsia="en-IN"/>
        </w:rPr>
      </w:pPr>
      <w:r w:rsidRPr="008A140D">
        <w:rPr>
          <w:rFonts w:eastAsia="Times New Roman" w:cs="Helvetica"/>
          <w:b/>
          <w:color w:val="0070C0"/>
          <w:sz w:val="24"/>
          <w:szCs w:val="24"/>
          <w:u w:val="single"/>
          <w:lang w:eastAsia="en-IN"/>
        </w:rPr>
        <w:t>What is Google's algorithm?</w:t>
      </w:r>
    </w:p>
    <w:p w:rsidR="00E616FA" w:rsidRPr="008A140D" w:rsidRDefault="00E616FA" w:rsidP="00E616FA">
      <w:pPr>
        <w:shd w:val="clear" w:color="auto" w:fill="FFFFFF"/>
        <w:spacing w:after="0" w:line="240" w:lineRule="auto"/>
        <w:rPr>
          <w:rFonts w:eastAsia="Times New Roman" w:cs="Helvetica"/>
          <w:color w:val="222222"/>
          <w:sz w:val="21"/>
          <w:szCs w:val="21"/>
          <w:lang w:eastAsia="en-IN"/>
        </w:rPr>
      </w:pPr>
      <w:r w:rsidRPr="008A140D">
        <w:rPr>
          <w:rFonts w:eastAsia="Times New Roman" w:cs="Helvetica"/>
          <w:b/>
          <w:bCs/>
          <w:color w:val="222222"/>
          <w:sz w:val="24"/>
          <w:szCs w:val="24"/>
          <w:lang w:eastAsia="en-IN"/>
        </w:rPr>
        <w:t>Google's algorithms</w:t>
      </w:r>
      <w:r w:rsidRPr="008A140D">
        <w:rPr>
          <w:rFonts w:eastAsia="Times New Roman" w:cs="Helvetica"/>
          <w:color w:val="222222"/>
          <w:sz w:val="24"/>
          <w:szCs w:val="24"/>
          <w:lang w:eastAsia="en-IN"/>
        </w:rPr>
        <w:t> are a complex system used to retrieve data from its search index and instantly deliver the best possible results for a query. The search engine uses a combination of </w:t>
      </w:r>
      <w:r w:rsidRPr="008A140D">
        <w:rPr>
          <w:rFonts w:eastAsia="Times New Roman" w:cs="Helvetica"/>
          <w:b/>
          <w:bCs/>
          <w:color w:val="222222"/>
          <w:sz w:val="24"/>
          <w:szCs w:val="24"/>
          <w:lang w:eastAsia="en-IN"/>
        </w:rPr>
        <w:t>algorithms</w:t>
      </w:r>
      <w:r w:rsidRPr="008A140D">
        <w:rPr>
          <w:rFonts w:eastAsia="Times New Roman" w:cs="Helvetica"/>
          <w:color w:val="222222"/>
          <w:sz w:val="24"/>
          <w:szCs w:val="24"/>
          <w:lang w:eastAsia="en-IN"/>
        </w:rPr>
        <w:t> and numerous ranking signals to deliver webpages ranked by relevance on its search engine results pages (SERPs).</w:t>
      </w:r>
    </w:p>
    <w:p w:rsidR="00E616FA" w:rsidRPr="008A140D" w:rsidRDefault="00E616FA">
      <w:pPr>
        <w:rPr>
          <w:rFonts w:cs="Helvetica"/>
          <w:b/>
          <w:sz w:val="32"/>
          <w:u w:val="single"/>
        </w:rPr>
      </w:pPr>
    </w:p>
    <w:p w:rsidR="00E616FA" w:rsidRPr="008A140D" w:rsidRDefault="00E616FA" w:rsidP="00E616FA">
      <w:pPr>
        <w:shd w:val="clear" w:color="auto" w:fill="FFFFFF"/>
        <w:spacing w:after="0" w:line="240" w:lineRule="auto"/>
        <w:rPr>
          <w:rFonts w:eastAsia="Times New Roman" w:cs="Helvetica"/>
          <w:b/>
          <w:color w:val="0070C0"/>
          <w:sz w:val="24"/>
          <w:szCs w:val="24"/>
          <w:u w:val="single"/>
          <w:lang w:eastAsia="en-IN"/>
        </w:rPr>
      </w:pPr>
      <w:r w:rsidRPr="008A140D">
        <w:rPr>
          <w:rFonts w:eastAsia="Times New Roman" w:cs="Helvetica"/>
          <w:b/>
          <w:color w:val="0070C0"/>
          <w:sz w:val="24"/>
          <w:szCs w:val="24"/>
          <w:u w:val="single"/>
          <w:lang w:eastAsia="en-IN"/>
        </w:rPr>
        <w:t>What is Page Rank in SEO?</w:t>
      </w:r>
    </w:p>
    <w:p w:rsidR="00E616FA" w:rsidRPr="008A140D" w:rsidRDefault="00E616FA" w:rsidP="00E616FA">
      <w:pPr>
        <w:shd w:val="clear" w:color="auto" w:fill="FFFFFF"/>
        <w:spacing w:after="0" w:line="240" w:lineRule="auto"/>
        <w:rPr>
          <w:rFonts w:eastAsia="Times New Roman" w:cs="Helvetica"/>
          <w:color w:val="222222"/>
          <w:sz w:val="21"/>
          <w:szCs w:val="21"/>
          <w:lang w:eastAsia="en-IN"/>
        </w:rPr>
      </w:pPr>
      <w:r w:rsidRPr="008A140D">
        <w:rPr>
          <w:rFonts w:eastAsia="Times New Roman" w:cs="Helvetica"/>
          <w:b/>
          <w:bCs/>
          <w:color w:val="222222"/>
          <w:sz w:val="24"/>
          <w:szCs w:val="24"/>
          <w:lang w:eastAsia="en-IN"/>
        </w:rPr>
        <w:t>PageRank</w:t>
      </w:r>
      <w:r w:rsidRPr="008A140D">
        <w:rPr>
          <w:rFonts w:eastAsia="Times New Roman" w:cs="Helvetica"/>
          <w:color w:val="222222"/>
          <w:sz w:val="24"/>
          <w:szCs w:val="24"/>
          <w:lang w:eastAsia="en-IN"/>
        </w:rPr>
        <w:t> (PR) is an algorithm used by Google Search to </w:t>
      </w:r>
      <w:r w:rsidRPr="008A140D">
        <w:rPr>
          <w:rFonts w:eastAsia="Times New Roman" w:cs="Helvetica"/>
          <w:b/>
          <w:bCs/>
          <w:color w:val="222222"/>
          <w:sz w:val="24"/>
          <w:szCs w:val="24"/>
          <w:lang w:eastAsia="en-IN"/>
        </w:rPr>
        <w:t>rank</w:t>
      </w:r>
      <w:r w:rsidRPr="008A140D">
        <w:rPr>
          <w:rFonts w:eastAsia="Times New Roman" w:cs="Helvetica"/>
          <w:color w:val="222222"/>
          <w:sz w:val="24"/>
          <w:szCs w:val="24"/>
          <w:lang w:eastAsia="en-IN"/>
        </w:rPr>
        <w:t> web </w:t>
      </w:r>
      <w:r w:rsidRPr="008A140D">
        <w:rPr>
          <w:rFonts w:eastAsia="Times New Roman" w:cs="Helvetica"/>
          <w:b/>
          <w:bCs/>
          <w:color w:val="222222"/>
          <w:sz w:val="24"/>
          <w:szCs w:val="24"/>
          <w:lang w:eastAsia="en-IN"/>
        </w:rPr>
        <w:t>pages</w:t>
      </w:r>
      <w:r w:rsidRPr="008A140D">
        <w:rPr>
          <w:rFonts w:eastAsia="Times New Roman" w:cs="Helvetica"/>
          <w:color w:val="222222"/>
          <w:sz w:val="24"/>
          <w:szCs w:val="24"/>
          <w:lang w:eastAsia="en-IN"/>
        </w:rPr>
        <w:t> in their search engine results. </w:t>
      </w:r>
      <w:r w:rsidRPr="008A140D">
        <w:rPr>
          <w:rFonts w:eastAsia="Times New Roman" w:cs="Helvetica"/>
          <w:b/>
          <w:bCs/>
          <w:color w:val="222222"/>
          <w:sz w:val="24"/>
          <w:szCs w:val="24"/>
          <w:lang w:eastAsia="en-IN"/>
        </w:rPr>
        <w:t>PageRank</w:t>
      </w:r>
      <w:r w:rsidRPr="008A140D">
        <w:rPr>
          <w:rFonts w:eastAsia="Times New Roman" w:cs="Helvetica"/>
          <w:color w:val="222222"/>
          <w:sz w:val="24"/>
          <w:szCs w:val="24"/>
          <w:lang w:eastAsia="en-IN"/>
        </w:rPr>
        <w:t> was named after Larry </w:t>
      </w:r>
      <w:r w:rsidRPr="008A140D">
        <w:rPr>
          <w:rFonts w:eastAsia="Times New Roman" w:cs="Helvetica"/>
          <w:b/>
          <w:bCs/>
          <w:color w:val="222222"/>
          <w:sz w:val="24"/>
          <w:szCs w:val="24"/>
          <w:lang w:eastAsia="en-IN"/>
        </w:rPr>
        <w:t>Page</w:t>
      </w:r>
      <w:r w:rsidRPr="008A140D">
        <w:rPr>
          <w:rFonts w:eastAsia="Times New Roman" w:cs="Helvetica"/>
          <w:color w:val="222222"/>
          <w:sz w:val="24"/>
          <w:szCs w:val="24"/>
          <w:lang w:eastAsia="en-IN"/>
        </w:rPr>
        <w:t>, one of the founders of Google. ... </w:t>
      </w:r>
      <w:r w:rsidRPr="008A140D">
        <w:rPr>
          <w:rFonts w:eastAsia="Times New Roman" w:cs="Helvetica"/>
          <w:b/>
          <w:bCs/>
          <w:color w:val="222222"/>
          <w:sz w:val="24"/>
          <w:szCs w:val="24"/>
          <w:lang w:eastAsia="en-IN"/>
        </w:rPr>
        <w:t>PageRank</w:t>
      </w:r>
      <w:r w:rsidRPr="008A140D">
        <w:rPr>
          <w:rFonts w:eastAsia="Times New Roman" w:cs="Helvetica"/>
          <w:color w:val="222222"/>
          <w:sz w:val="24"/>
          <w:szCs w:val="24"/>
          <w:lang w:eastAsia="en-IN"/>
        </w:rPr>
        <w:t> works by counting the number and quality of links to a </w:t>
      </w:r>
      <w:r w:rsidRPr="008A140D">
        <w:rPr>
          <w:rFonts w:eastAsia="Times New Roman" w:cs="Helvetica"/>
          <w:b/>
          <w:bCs/>
          <w:color w:val="222222"/>
          <w:sz w:val="24"/>
          <w:szCs w:val="24"/>
          <w:lang w:eastAsia="en-IN"/>
        </w:rPr>
        <w:t>page</w:t>
      </w:r>
      <w:r w:rsidRPr="008A140D">
        <w:rPr>
          <w:rFonts w:eastAsia="Times New Roman" w:cs="Helvetica"/>
          <w:color w:val="222222"/>
          <w:sz w:val="24"/>
          <w:szCs w:val="24"/>
          <w:lang w:eastAsia="en-IN"/>
        </w:rPr>
        <w:t> to determine a rough estimate of how important the website is.</w:t>
      </w:r>
    </w:p>
    <w:p w:rsidR="00E616FA" w:rsidRPr="008A140D" w:rsidRDefault="00E616FA">
      <w:pPr>
        <w:rPr>
          <w:rFonts w:cs="Helvetica"/>
          <w:sz w:val="32"/>
          <w:u w:val="single"/>
        </w:rPr>
      </w:pPr>
    </w:p>
    <w:p w:rsidR="00B604E9" w:rsidRPr="008A140D" w:rsidRDefault="00B604E9">
      <w:pPr>
        <w:rPr>
          <w:rFonts w:cs="Helvetica"/>
          <w:sz w:val="32"/>
          <w:u w:val="single"/>
        </w:rPr>
      </w:pPr>
    </w:p>
    <w:p w:rsidR="00430290" w:rsidRPr="008A140D" w:rsidRDefault="00430290" w:rsidP="00430290">
      <w:pPr>
        <w:pStyle w:val="NormalWeb"/>
        <w:shd w:val="clear" w:color="auto" w:fill="FFFFFF"/>
        <w:spacing w:before="0" w:beforeAutospacing="0" w:after="360" w:afterAutospacing="0"/>
        <w:jc w:val="center"/>
        <w:rPr>
          <w:rStyle w:val="Strong"/>
          <w:rFonts w:asciiTheme="minorHAnsi" w:hAnsiTheme="minorHAnsi" w:cs="Helvetica"/>
          <w:b w:val="0"/>
          <w:color w:val="FF0000"/>
          <w:u w:val="single"/>
        </w:rPr>
      </w:pPr>
      <w:r w:rsidRPr="008A140D">
        <w:rPr>
          <w:rFonts w:asciiTheme="minorHAnsi" w:hAnsiTheme="minorHAnsi" w:cs="Helvetica"/>
          <w:b/>
          <w:color w:val="FF0000"/>
          <w:u w:val="single"/>
        </w:rPr>
        <w:t>P</w:t>
      </w:r>
      <w:r w:rsidR="00D9548C" w:rsidRPr="008A140D">
        <w:rPr>
          <w:rFonts w:asciiTheme="minorHAnsi" w:hAnsiTheme="minorHAnsi" w:cs="Helvetica"/>
          <w:b/>
          <w:color w:val="FF0000"/>
          <w:u w:val="single"/>
        </w:rPr>
        <w:t xml:space="preserve">roject Status Report – </w:t>
      </w:r>
      <w:r w:rsidRPr="008A140D">
        <w:rPr>
          <w:rFonts w:asciiTheme="minorHAnsi" w:hAnsiTheme="minorHAnsi" w:cs="Helvetica"/>
          <w:b/>
          <w:color w:val="FF0000"/>
          <w:u w:val="single"/>
        </w:rPr>
        <w:t>Summary</w:t>
      </w:r>
      <w:r w:rsidRPr="008A140D">
        <w:rPr>
          <w:rStyle w:val="Strong"/>
          <w:rFonts w:asciiTheme="minorHAnsi" w:hAnsiTheme="minorHAnsi" w:cs="Helvetica"/>
          <w:b w:val="0"/>
          <w:color w:val="FF0000"/>
          <w:u w:val="single"/>
        </w:rPr>
        <w:t> </w:t>
      </w:r>
    </w:p>
    <w:p w:rsidR="00430290" w:rsidRPr="008A140D" w:rsidRDefault="00430290" w:rsidP="00430290">
      <w:pPr>
        <w:shd w:val="clear" w:color="auto" w:fill="FFFFFF"/>
        <w:spacing w:after="360" w:line="240" w:lineRule="auto"/>
        <w:rPr>
          <w:rFonts w:eastAsia="Times New Roman" w:cs="Helvetica"/>
          <w:color w:val="333333"/>
          <w:sz w:val="24"/>
          <w:szCs w:val="24"/>
          <w:lang w:eastAsia="en-IN"/>
        </w:rPr>
      </w:pPr>
      <w:r w:rsidRPr="008A140D">
        <w:rPr>
          <w:rFonts w:eastAsia="Times New Roman" w:cs="Helvetica"/>
          <w:b/>
          <w:bCs/>
          <w:color w:val="333333"/>
          <w:sz w:val="24"/>
          <w:szCs w:val="24"/>
          <w:lang w:eastAsia="en-IN"/>
        </w:rPr>
        <w:t>Content</w:t>
      </w:r>
      <w:r w:rsidRPr="008A140D">
        <w:rPr>
          <w:rFonts w:eastAsia="Times New Roman" w:cs="Helvetica"/>
          <w:color w:val="333333"/>
          <w:sz w:val="24"/>
          <w:szCs w:val="24"/>
          <w:lang w:eastAsia="en-IN"/>
        </w:rPr>
        <w:t>:</w:t>
      </w:r>
      <w:r w:rsidRPr="008A140D">
        <w:rPr>
          <w:rFonts w:eastAsia="Times New Roman" w:cs="Helvetica"/>
          <w:b/>
          <w:bCs/>
          <w:color w:val="333333"/>
          <w:sz w:val="24"/>
          <w:szCs w:val="24"/>
          <w:lang w:eastAsia="en-IN"/>
        </w:rPr>
        <w:t> </w:t>
      </w:r>
    </w:p>
    <w:p w:rsidR="00430290" w:rsidRPr="008A140D" w:rsidRDefault="00430290" w:rsidP="00430290">
      <w:pPr>
        <w:shd w:val="clear" w:color="auto" w:fill="FFFFFF"/>
        <w:spacing w:after="360" w:line="240" w:lineRule="auto"/>
        <w:rPr>
          <w:rFonts w:eastAsia="Times New Roman" w:cs="Helvetica"/>
          <w:color w:val="333333"/>
          <w:sz w:val="24"/>
          <w:szCs w:val="24"/>
          <w:lang w:eastAsia="en-IN"/>
        </w:rPr>
      </w:pPr>
      <w:r w:rsidRPr="008A140D">
        <w:rPr>
          <w:rFonts w:eastAsia="Times New Roman" w:cs="Helvetica"/>
          <w:b/>
          <w:bCs/>
          <w:color w:val="333333"/>
          <w:sz w:val="24"/>
          <w:szCs w:val="24"/>
          <w:lang w:eastAsia="en-IN"/>
        </w:rPr>
        <w:t>Work done for the project:</w:t>
      </w:r>
    </w:p>
    <w:p w:rsidR="00430290" w:rsidRPr="008A140D" w:rsidRDefault="00430290" w:rsidP="00430290">
      <w:pPr>
        <w:shd w:val="clear" w:color="auto" w:fill="FFFFFF"/>
        <w:spacing w:after="360" w:line="240" w:lineRule="auto"/>
        <w:rPr>
          <w:rFonts w:eastAsia="Times New Roman" w:cs="Helvetica"/>
          <w:color w:val="333333"/>
          <w:sz w:val="24"/>
          <w:szCs w:val="24"/>
          <w:lang w:eastAsia="en-IN"/>
        </w:rPr>
      </w:pPr>
      <w:r w:rsidRPr="008A140D">
        <w:rPr>
          <w:rFonts w:eastAsia="Times New Roman" w:cs="Helvetica"/>
          <w:color w:val="333333"/>
          <w:sz w:val="24"/>
          <w:szCs w:val="24"/>
          <w:lang w:eastAsia="en-IN"/>
        </w:rPr>
        <w:t xml:space="preserve">After very focussed and valuable teaching by the faculty of this subject, </w:t>
      </w:r>
      <w:r w:rsidR="00F11858" w:rsidRPr="008A140D">
        <w:rPr>
          <w:rFonts w:eastAsia="Times New Roman" w:cs="Helvetica"/>
          <w:color w:val="333333"/>
          <w:sz w:val="24"/>
          <w:szCs w:val="24"/>
          <w:lang w:eastAsia="en-IN"/>
        </w:rPr>
        <w:t xml:space="preserve">I </w:t>
      </w:r>
      <w:proofErr w:type="gramStart"/>
      <w:r w:rsidR="00F11858" w:rsidRPr="008A140D">
        <w:rPr>
          <w:rFonts w:eastAsia="Times New Roman" w:cs="Helvetica"/>
          <w:color w:val="333333"/>
          <w:sz w:val="24"/>
          <w:szCs w:val="24"/>
          <w:lang w:eastAsia="en-IN"/>
        </w:rPr>
        <w:t xml:space="preserve">was </w:t>
      </w:r>
      <w:r w:rsidRPr="008A140D">
        <w:rPr>
          <w:rFonts w:eastAsia="Times New Roman" w:cs="Helvetica"/>
          <w:color w:val="333333"/>
          <w:sz w:val="24"/>
          <w:szCs w:val="24"/>
          <w:lang w:eastAsia="en-IN"/>
        </w:rPr>
        <w:t xml:space="preserve"> allocated</w:t>
      </w:r>
      <w:proofErr w:type="gramEnd"/>
      <w:r w:rsidRPr="008A140D">
        <w:rPr>
          <w:rFonts w:eastAsia="Times New Roman" w:cs="Helvetica"/>
          <w:color w:val="333333"/>
          <w:sz w:val="24"/>
          <w:szCs w:val="24"/>
          <w:lang w:eastAsia="en-IN"/>
        </w:rPr>
        <w:t xml:space="preserve"> </w:t>
      </w:r>
      <w:r w:rsidR="00F11858" w:rsidRPr="008A140D">
        <w:rPr>
          <w:rFonts w:eastAsia="Times New Roman" w:cs="Helvetica"/>
          <w:color w:val="333333"/>
          <w:sz w:val="24"/>
          <w:szCs w:val="24"/>
          <w:lang w:eastAsia="en-IN"/>
        </w:rPr>
        <w:t>the above</w:t>
      </w:r>
      <w:r w:rsidRPr="008A140D">
        <w:rPr>
          <w:rFonts w:eastAsia="Times New Roman" w:cs="Helvetica"/>
          <w:color w:val="333333"/>
          <w:sz w:val="24"/>
          <w:szCs w:val="24"/>
          <w:lang w:eastAsia="en-IN"/>
        </w:rPr>
        <w:t xml:space="preserve"> topic for OOP and sufficient guidance was also given by the faculty to us to develop the entire project and</w:t>
      </w:r>
      <w:r w:rsidR="00F11858" w:rsidRPr="008A140D">
        <w:rPr>
          <w:rFonts w:eastAsia="Times New Roman" w:cs="Helvetica"/>
          <w:color w:val="333333"/>
          <w:sz w:val="24"/>
          <w:szCs w:val="24"/>
          <w:lang w:eastAsia="en-IN"/>
        </w:rPr>
        <w:t xml:space="preserve"> </w:t>
      </w:r>
      <w:r w:rsidRPr="008A140D">
        <w:rPr>
          <w:rFonts w:eastAsia="Times New Roman" w:cs="Helvetica"/>
          <w:color w:val="333333"/>
          <w:sz w:val="24"/>
          <w:szCs w:val="24"/>
          <w:lang w:eastAsia="en-IN"/>
        </w:rPr>
        <w:t>submit the report.</w:t>
      </w:r>
    </w:p>
    <w:p w:rsidR="00430290" w:rsidRPr="008A140D" w:rsidRDefault="00430290" w:rsidP="00430290">
      <w:pPr>
        <w:shd w:val="clear" w:color="auto" w:fill="FFFFFF"/>
        <w:spacing w:after="360" w:line="240" w:lineRule="auto"/>
        <w:rPr>
          <w:rFonts w:eastAsia="Times New Roman" w:cs="Helvetica"/>
          <w:color w:val="333333"/>
          <w:sz w:val="24"/>
          <w:szCs w:val="24"/>
          <w:lang w:eastAsia="en-IN"/>
        </w:rPr>
      </w:pPr>
      <w:r w:rsidRPr="008A140D">
        <w:rPr>
          <w:rFonts w:eastAsia="Times New Roman" w:cs="Helvetica"/>
          <w:color w:val="333333"/>
          <w:sz w:val="24"/>
          <w:szCs w:val="24"/>
          <w:lang w:eastAsia="en-IN"/>
        </w:rPr>
        <w:t xml:space="preserve">The phase and sequence of developing the project involved finalising the topic “A Search Result Ranking Algorithm for web pages” as my Project. A number of </w:t>
      </w:r>
      <w:r w:rsidR="008A4FEC" w:rsidRPr="008A140D">
        <w:rPr>
          <w:rFonts w:eastAsia="Times New Roman" w:cs="Helvetica"/>
          <w:color w:val="333333"/>
          <w:sz w:val="24"/>
          <w:szCs w:val="24"/>
          <w:lang w:eastAsia="en-IN"/>
        </w:rPr>
        <w:t xml:space="preserve">relevant </w:t>
      </w:r>
      <w:r w:rsidRPr="008A140D">
        <w:rPr>
          <w:rFonts w:eastAsia="Times New Roman" w:cs="Helvetica"/>
          <w:color w:val="333333"/>
          <w:sz w:val="24"/>
          <w:szCs w:val="24"/>
          <w:lang w:eastAsia="en-IN"/>
        </w:rPr>
        <w:t xml:space="preserve">web sites were visited in order to obtain sufficient knowledge about the topic. This lead to a </w:t>
      </w:r>
      <w:r w:rsidR="008A4FEC" w:rsidRPr="008A140D">
        <w:rPr>
          <w:rFonts w:eastAsia="Times New Roman" w:cs="Helvetica"/>
          <w:color w:val="333333"/>
          <w:sz w:val="24"/>
          <w:szCs w:val="24"/>
          <w:lang w:eastAsia="en-IN"/>
        </w:rPr>
        <w:t xml:space="preserve">sufficient information gathering and </w:t>
      </w:r>
      <w:r w:rsidRPr="008A140D">
        <w:rPr>
          <w:rFonts w:eastAsia="Times New Roman" w:cs="Helvetica"/>
          <w:color w:val="333333"/>
          <w:sz w:val="24"/>
          <w:szCs w:val="24"/>
          <w:lang w:eastAsia="en-IN"/>
        </w:rPr>
        <w:t>proper Literature survey for the project. A presentation was made, which gave a brief of the existing algorithms used and a description of the proposed system. The presentation also included</w:t>
      </w:r>
    </w:p>
    <w:p w:rsidR="00430290" w:rsidRPr="008A140D" w:rsidRDefault="00430290" w:rsidP="00430290">
      <w:pPr>
        <w:numPr>
          <w:ilvl w:val="0"/>
          <w:numId w:val="1"/>
        </w:numPr>
        <w:shd w:val="clear" w:color="auto" w:fill="FFFFFF"/>
        <w:spacing w:before="100" w:beforeAutospacing="1" w:after="100" w:afterAutospacing="1" w:line="240" w:lineRule="auto"/>
        <w:ind w:left="0"/>
        <w:rPr>
          <w:rFonts w:eastAsia="Times New Roman" w:cs="Helvetica"/>
          <w:color w:val="333333"/>
          <w:sz w:val="24"/>
          <w:szCs w:val="24"/>
          <w:lang w:eastAsia="en-IN"/>
        </w:rPr>
      </w:pPr>
      <w:r w:rsidRPr="008A140D">
        <w:rPr>
          <w:rFonts w:eastAsia="Times New Roman" w:cs="Helvetica"/>
          <w:color w:val="333333"/>
          <w:sz w:val="24"/>
          <w:szCs w:val="24"/>
          <w:lang w:eastAsia="en-IN"/>
        </w:rPr>
        <w:t>Scope of the System</w:t>
      </w:r>
      <w:r w:rsidR="008A4FEC" w:rsidRPr="008A140D">
        <w:rPr>
          <w:rFonts w:eastAsia="Times New Roman" w:cs="Helvetica"/>
          <w:color w:val="333333"/>
          <w:sz w:val="24"/>
          <w:szCs w:val="24"/>
          <w:lang w:eastAsia="en-IN"/>
        </w:rPr>
        <w:t>/Introduction and background</w:t>
      </w:r>
    </w:p>
    <w:p w:rsidR="00430290" w:rsidRPr="008A140D" w:rsidRDefault="00430290" w:rsidP="00430290">
      <w:pPr>
        <w:numPr>
          <w:ilvl w:val="0"/>
          <w:numId w:val="1"/>
        </w:numPr>
        <w:shd w:val="clear" w:color="auto" w:fill="FFFFFF"/>
        <w:spacing w:before="100" w:beforeAutospacing="1" w:after="100" w:afterAutospacing="1" w:line="240" w:lineRule="auto"/>
        <w:ind w:left="0"/>
        <w:rPr>
          <w:rFonts w:eastAsia="Times New Roman" w:cs="Helvetica"/>
          <w:color w:val="333333"/>
          <w:sz w:val="24"/>
          <w:szCs w:val="24"/>
          <w:lang w:eastAsia="en-IN"/>
        </w:rPr>
      </w:pPr>
      <w:r w:rsidRPr="008A140D">
        <w:rPr>
          <w:rFonts w:eastAsia="Times New Roman" w:cs="Helvetica"/>
          <w:color w:val="333333"/>
          <w:sz w:val="24"/>
          <w:szCs w:val="24"/>
          <w:lang w:eastAsia="en-IN"/>
        </w:rPr>
        <w:t>Literature Survey of the System</w:t>
      </w:r>
    </w:p>
    <w:p w:rsidR="00430290" w:rsidRPr="008A140D" w:rsidRDefault="00430290" w:rsidP="00430290">
      <w:pPr>
        <w:numPr>
          <w:ilvl w:val="0"/>
          <w:numId w:val="1"/>
        </w:numPr>
        <w:shd w:val="clear" w:color="auto" w:fill="FFFFFF"/>
        <w:spacing w:before="100" w:beforeAutospacing="1" w:after="100" w:afterAutospacing="1" w:line="240" w:lineRule="auto"/>
        <w:ind w:left="0"/>
        <w:rPr>
          <w:rFonts w:eastAsia="Times New Roman" w:cs="Helvetica"/>
          <w:color w:val="333333"/>
          <w:sz w:val="24"/>
          <w:szCs w:val="24"/>
          <w:lang w:eastAsia="en-IN"/>
        </w:rPr>
      </w:pPr>
      <w:r w:rsidRPr="008A140D">
        <w:rPr>
          <w:rFonts w:eastAsia="Times New Roman" w:cs="Helvetica"/>
          <w:color w:val="333333"/>
          <w:sz w:val="24"/>
          <w:szCs w:val="24"/>
          <w:lang w:eastAsia="en-IN"/>
        </w:rPr>
        <w:t>Basics Involved</w:t>
      </w:r>
    </w:p>
    <w:p w:rsidR="00430290" w:rsidRPr="008A140D" w:rsidRDefault="00430290" w:rsidP="00430290">
      <w:pPr>
        <w:numPr>
          <w:ilvl w:val="0"/>
          <w:numId w:val="1"/>
        </w:numPr>
        <w:shd w:val="clear" w:color="auto" w:fill="FFFFFF"/>
        <w:spacing w:before="100" w:beforeAutospacing="1" w:after="100" w:afterAutospacing="1" w:line="240" w:lineRule="auto"/>
        <w:ind w:left="0"/>
        <w:rPr>
          <w:rFonts w:eastAsia="Times New Roman" w:cs="Helvetica"/>
          <w:color w:val="333333"/>
          <w:sz w:val="24"/>
          <w:szCs w:val="24"/>
          <w:lang w:eastAsia="en-IN"/>
        </w:rPr>
      </w:pPr>
      <w:r w:rsidRPr="008A140D">
        <w:rPr>
          <w:rFonts w:eastAsia="Times New Roman" w:cs="Helvetica"/>
          <w:color w:val="333333"/>
          <w:sz w:val="24"/>
          <w:szCs w:val="24"/>
          <w:lang w:eastAsia="en-IN"/>
        </w:rPr>
        <w:t>Analysis and Design</w:t>
      </w:r>
    </w:p>
    <w:p w:rsidR="00430290" w:rsidRPr="008A140D" w:rsidRDefault="00430290" w:rsidP="00430290">
      <w:pPr>
        <w:numPr>
          <w:ilvl w:val="0"/>
          <w:numId w:val="1"/>
        </w:numPr>
        <w:shd w:val="clear" w:color="auto" w:fill="FFFFFF"/>
        <w:spacing w:before="100" w:beforeAutospacing="1" w:after="100" w:afterAutospacing="1" w:line="240" w:lineRule="auto"/>
        <w:ind w:left="0"/>
        <w:rPr>
          <w:rFonts w:eastAsia="Times New Roman" w:cs="Helvetica"/>
          <w:color w:val="333333"/>
          <w:sz w:val="24"/>
          <w:szCs w:val="24"/>
          <w:lang w:eastAsia="en-IN"/>
        </w:rPr>
      </w:pPr>
      <w:r w:rsidRPr="008A140D">
        <w:rPr>
          <w:rFonts w:eastAsia="Times New Roman" w:cs="Helvetica"/>
          <w:color w:val="333333"/>
          <w:sz w:val="24"/>
          <w:szCs w:val="24"/>
          <w:lang w:eastAsia="en-IN"/>
        </w:rPr>
        <w:t>Workflow Charts</w:t>
      </w:r>
    </w:p>
    <w:p w:rsidR="00430290" w:rsidRPr="008A140D" w:rsidRDefault="00430290" w:rsidP="00430290">
      <w:pPr>
        <w:numPr>
          <w:ilvl w:val="0"/>
          <w:numId w:val="1"/>
        </w:numPr>
        <w:shd w:val="clear" w:color="auto" w:fill="FFFFFF"/>
        <w:spacing w:before="100" w:beforeAutospacing="1" w:after="100" w:afterAutospacing="1" w:line="240" w:lineRule="auto"/>
        <w:ind w:left="0"/>
        <w:rPr>
          <w:rFonts w:eastAsia="Times New Roman" w:cs="Helvetica"/>
          <w:color w:val="333333"/>
          <w:sz w:val="24"/>
          <w:szCs w:val="24"/>
          <w:lang w:eastAsia="en-IN"/>
        </w:rPr>
      </w:pPr>
      <w:r w:rsidRPr="008A140D">
        <w:rPr>
          <w:rFonts w:eastAsia="Times New Roman" w:cs="Helvetica"/>
          <w:color w:val="333333"/>
          <w:sz w:val="24"/>
          <w:szCs w:val="24"/>
          <w:lang w:eastAsia="en-IN"/>
        </w:rPr>
        <w:t>Applications of the system</w:t>
      </w:r>
    </w:p>
    <w:p w:rsidR="00430290" w:rsidRPr="008A140D" w:rsidRDefault="008A4FEC" w:rsidP="00430290">
      <w:pPr>
        <w:shd w:val="clear" w:color="auto" w:fill="FFFFFF"/>
        <w:spacing w:after="360" w:line="240" w:lineRule="auto"/>
        <w:rPr>
          <w:rFonts w:eastAsia="Times New Roman" w:cs="Helvetica"/>
          <w:color w:val="333333"/>
          <w:sz w:val="24"/>
          <w:szCs w:val="24"/>
          <w:lang w:eastAsia="en-IN"/>
        </w:rPr>
      </w:pPr>
      <w:r w:rsidRPr="008A140D">
        <w:rPr>
          <w:rFonts w:eastAsia="Times New Roman" w:cs="Helvetica"/>
          <w:color w:val="333333"/>
          <w:sz w:val="24"/>
          <w:szCs w:val="24"/>
          <w:lang w:eastAsia="en-IN"/>
        </w:rPr>
        <w:t xml:space="preserve">An OOP report </w:t>
      </w:r>
      <w:r w:rsidR="00430290" w:rsidRPr="008A140D">
        <w:rPr>
          <w:rFonts w:eastAsia="Times New Roman" w:cs="Helvetica"/>
          <w:color w:val="333333"/>
          <w:sz w:val="24"/>
          <w:szCs w:val="24"/>
          <w:lang w:eastAsia="en-IN"/>
        </w:rPr>
        <w:t>was drafted which contained the concept giving a brief idea of the project followed by the explanation and the conclusion inferred from our li</w:t>
      </w:r>
      <w:r w:rsidRPr="008A140D">
        <w:rPr>
          <w:rFonts w:eastAsia="Times New Roman" w:cs="Helvetica"/>
          <w:color w:val="333333"/>
          <w:sz w:val="24"/>
          <w:szCs w:val="24"/>
          <w:lang w:eastAsia="en-IN"/>
        </w:rPr>
        <w:t xml:space="preserve">terature survey. Finally a </w:t>
      </w:r>
      <w:r w:rsidR="00430290" w:rsidRPr="008A140D">
        <w:rPr>
          <w:rFonts w:eastAsia="Times New Roman" w:cs="Helvetica"/>
          <w:color w:val="333333"/>
          <w:sz w:val="24"/>
          <w:szCs w:val="24"/>
          <w:lang w:eastAsia="en-IN"/>
        </w:rPr>
        <w:lastRenderedPageBreak/>
        <w:t xml:space="preserve">report was compiled based on the information </w:t>
      </w:r>
      <w:r w:rsidRPr="008A140D">
        <w:rPr>
          <w:rFonts w:eastAsia="Times New Roman" w:cs="Helvetica"/>
          <w:color w:val="333333"/>
          <w:sz w:val="24"/>
          <w:szCs w:val="24"/>
          <w:lang w:eastAsia="en-IN"/>
        </w:rPr>
        <w:t>/ research done on the topic and the same was presented to the management/OOP Faculty</w:t>
      </w:r>
      <w:r w:rsidR="00430290" w:rsidRPr="008A140D">
        <w:rPr>
          <w:rFonts w:eastAsia="Times New Roman" w:cs="Helvetica"/>
          <w:color w:val="333333"/>
          <w:sz w:val="24"/>
          <w:szCs w:val="24"/>
          <w:lang w:eastAsia="en-IN"/>
        </w:rPr>
        <w:t>.</w:t>
      </w:r>
    </w:p>
    <w:p w:rsidR="00F065D0" w:rsidRPr="008A140D" w:rsidRDefault="00F065D0" w:rsidP="00F065D0">
      <w:pPr>
        <w:shd w:val="clear" w:color="auto" w:fill="FFFFFF"/>
        <w:spacing w:after="360" w:line="240" w:lineRule="auto"/>
        <w:rPr>
          <w:rFonts w:eastAsia="Times New Roman" w:cs="Helvetica"/>
          <w:b/>
          <w:color w:val="333333"/>
          <w:sz w:val="24"/>
          <w:szCs w:val="24"/>
          <w:lang w:eastAsia="en-IN"/>
        </w:rPr>
      </w:pPr>
      <w:r w:rsidRPr="008A140D">
        <w:rPr>
          <w:rFonts w:eastAsia="Times New Roman" w:cs="Helvetica"/>
          <w:b/>
          <w:color w:val="333333"/>
          <w:sz w:val="24"/>
          <w:szCs w:val="24"/>
          <w:lang w:eastAsia="en-IN"/>
        </w:rPr>
        <w:t>Summary Progress Report</w:t>
      </w:r>
    </w:p>
    <w:tbl>
      <w:tblPr>
        <w:tblW w:w="1015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8"/>
        <w:gridCol w:w="4019"/>
        <w:gridCol w:w="1795"/>
        <w:gridCol w:w="1970"/>
      </w:tblGrid>
      <w:tr w:rsidR="00F065D0" w:rsidRPr="008A140D" w:rsidTr="00F065D0">
        <w:trPr>
          <w:trHeight w:val="896"/>
        </w:trPr>
        <w:tc>
          <w:tcPr>
            <w:tcW w:w="2368" w:type="dxa"/>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F065D0" w:rsidRPr="008A140D" w:rsidRDefault="00F065D0" w:rsidP="00F065D0">
            <w:pPr>
              <w:spacing w:after="360" w:line="240" w:lineRule="auto"/>
              <w:rPr>
                <w:rFonts w:eastAsia="Times New Roman" w:cs="Helvetica"/>
                <w:color w:val="333333"/>
                <w:sz w:val="24"/>
                <w:szCs w:val="24"/>
                <w:lang w:eastAsia="en-IN"/>
              </w:rPr>
            </w:pPr>
            <w:r w:rsidRPr="008A140D">
              <w:rPr>
                <w:rFonts w:eastAsia="Times New Roman" w:cs="Helvetica"/>
                <w:b/>
                <w:bCs/>
                <w:color w:val="333333"/>
                <w:sz w:val="24"/>
                <w:szCs w:val="24"/>
                <w:lang w:eastAsia="en-IN"/>
              </w:rPr>
              <w:t>Project Name:</w:t>
            </w:r>
          </w:p>
        </w:tc>
        <w:tc>
          <w:tcPr>
            <w:tcW w:w="4019"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96" w:type="dxa"/>
            </w:tcMar>
            <w:vAlign w:val="center"/>
            <w:hideMark/>
          </w:tcPr>
          <w:p w:rsidR="00F065D0" w:rsidRPr="008A140D" w:rsidRDefault="00F065D0" w:rsidP="00F065D0">
            <w:pPr>
              <w:spacing w:after="360" w:line="240" w:lineRule="auto"/>
              <w:rPr>
                <w:rFonts w:eastAsia="Times New Roman" w:cs="Helvetica"/>
                <w:color w:val="333333"/>
                <w:sz w:val="24"/>
                <w:szCs w:val="24"/>
                <w:lang w:eastAsia="en-IN"/>
              </w:rPr>
            </w:pPr>
            <w:r w:rsidRPr="008A140D">
              <w:rPr>
                <w:rFonts w:eastAsia="Times New Roman" w:cs="Helvetica"/>
                <w:b/>
                <w:bCs/>
                <w:color w:val="333333"/>
                <w:sz w:val="24"/>
                <w:szCs w:val="24"/>
                <w:lang w:eastAsia="en-IN"/>
              </w:rPr>
              <w:t>A Search Result Ranking Algorithm for Web pages</w:t>
            </w:r>
          </w:p>
        </w:tc>
        <w:tc>
          <w:tcPr>
            <w:tcW w:w="1795"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96" w:type="dxa"/>
            </w:tcMar>
            <w:vAlign w:val="center"/>
            <w:hideMark/>
          </w:tcPr>
          <w:p w:rsidR="00F065D0" w:rsidRPr="008A140D" w:rsidRDefault="00F065D0" w:rsidP="00F065D0">
            <w:pPr>
              <w:spacing w:after="360" w:line="240" w:lineRule="auto"/>
              <w:rPr>
                <w:rFonts w:eastAsia="Times New Roman" w:cs="Helvetica"/>
                <w:color w:val="333333"/>
                <w:sz w:val="24"/>
                <w:szCs w:val="24"/>
                <w:lang w:eastAsia="en-IN"/>
              </w:rPr>
            </w:pPr>
            <w:r w:rsidRPr="008A140D">
              <w:rPr>
                <w:rFonts w:eastAsia="Times New Roman" w:cs="Helvetica"/>
                <w:b/>
                <w:bCs/>
                <w:color w:val="333333"/>
                <w:sz w:val="24"/>
                <w:szCs w:val="24"/>
                <w:lang w:eastAsia="en-IN"/>
              </w:rPr>
              <w:t>Report Month:</w:t>
            </w:r>
          </w:p>
        </w:tc>
        <w:tc>
          <w:tcPr>
            <w:tcW w:w="1970"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0" w:type="dxa"/>
            </w:tcMar>
            <w:vAlign w:val="center"/>
            <w:hideMark/>
          </w:tcPr>
          <w:p w:rsidR="00F065D0" w:rsidRPr="008A140D" w:rsidRDefault="00F065D0" w:rsidP="00F065D0">
            <w:pPr>
              <w:spacing w:after="360" w:line="240" w:lineRule="auto"/>
              <w:rPr>
                <w:rFonts w:eastAsia="Times New Roman" w:cs="Helvetica"/>
                <w:color w:val="333333"/>
                <w:sz w:val="24"/>
                <w:szCs w:val="24"/>
                <w:lang w:eastAsia="en-IN"/>
              </w:rPr>
            </w:pPr>
            <w:r w:rsidRPr="008A140D">
              <w:rPr>
                <w:rFonts w:eastAsia="Times New Roman" w:cs="Helvetica"/>
                <w:b/>
                <w:bCs/>
                <w:color w:val="333333"/>
                <w:sz w:val="24"/>
                <w:szCs w:val="24"/>
                <w:lang w:eastAsia="en-IN"/>
              </w:rPr>
              <w:t>July-August</w:t>
            </w:r>
          </w:p>
        </w:tc>
      </w:tr>
      <w:tr w:rsidR="00F065D0" w:rsidRPr="008A140D" w:rsidTr="00F065D0">
        <w:trPr>
          <w:trHeight w:val="621"/>
        </w:trPr>
        <w:tc>
          <w:tcPr>
            <w:tcW w:w="2368" w:type="dxa"/>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F065D0" w:rsidRPr="008A140D" w:rsidRDefault="00F065D0" w:rsidP="00F065D0">
            <w:pPr>
              <w:spacing w:after="360" w:line="240" w:lineRule="auto"/>
              <w:rPr>
                <w:rFonts w:eastAsia="Times New Roman" w:cs="Helvetica"/>
                <w:color w:val="333333"/>
                <w:sz w:val="24"/>
                <w:szCs w:val="24"/>
                <w:lang w:eastAsia="en-IN"/>
              </w:rPr>
            </w:pPr>
            <w:r w:rsidRPr="008A140D">
              <w:rPr>
                <w:rFonts w:eastAsia="Times New Roman" w:cs="Helvetica"/>
                <w:b/>
                <w:bCs/>
                <w:color w:val="333333"/>
                <w:sz w:val="24"/>
                <w:szCs w:val="24"/>
                <w:lang w:eastAsia="en-IN"/>
              </w:rPr>
              <w:t>Project Guide:</w:t>
            </w:r>
          </w:p>
        </w:tc>
        <w:tc>
          <w:tcPr>
            <w:tcW w:w="4019"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96" w:type="dxa"/>
            </w:tcMar>
            <w:vAlign w:val="center"/>
            <w:hideMark/>
          </w:tcPr>
          <w:p w:rsidR="00F065D0" w:rsidRPr="008A140D" w:rsidRDefault="00F065D0" w:rsidP="00F065D0">
            <w:pPr>
              <w:spacing w:after="360" w:line="240" w:lineRule="auto"/>
              <w:rPr>
                <w:rFonts w:eastAsia="Times New Roman" w:cs="Helvetica"/>
                <w:color w:val="333333"/>
                <w:sz w:val="24"/>
                <w:szCs w:val="24"/>
                <w:lang w:eastAsia="en-IN"/>
              </w:rPr>
            </w:pPr>
          </w:p>
        </w:tc>
        <w:tc>
          <w:tcPr>
            <w:tcW w:w="1795"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96" w:type="dxa"/>
            </w:tcMar>
            <w:vAlign w:val="center"/>
            <w:hideMark/>
          </w:tcPr>
          <w:p w:rsidR="00F065D0" w:rsidRPr="008A140D" w:rsidRDefault="00F065D0" w:rsidP="00F065D0">
            <w:pPr>
              <w:spacing w:after="360" w:line="240" w:lineRule="auto"/>
              <w:rPr>
                <w:rFonts w:eastAsia="Times New Roman" w:cs="Helvetica"/>
                <w:color w:val="333333"/>
                <w:sz w:val="24"/>
                <w:szCs w:val="24"/>
                <w:lang w:eastAsia="en-IN"/>
              </w:rPr>
            </w:pPr>
            <w:r w:rsidRPr="008A140D">
              <w:rPr>
                <w:rFonts w:eastAsia="Times New Roman" w:cs="Helvetica"/>
                <w:b/>
                <w:bCs/>
                <w:color w:val="333333"/>
                <w:sz w:val="24"/>
                <w:szCs w:val="24"/>
                <w:lang w:eastAsia="en-IN"/>
              </w:rPr>
              <w:t>Phone, E-mail:</w:t>
            </w:r>
          </w:p>
        </w:tc>
        <w:tc>
          <w:tcPr>
            <w:tcW w:w="1970"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0" w:type="dxa"/>
            </w:tcMar>
            <w:vAlign w:val="center"/>
            <w:hideMark/>
          </w:tcPr>
          <w:p w:rsidR="00F065D0" w:rsidRPr="008A140D" w:rsidRDefault="00F065D0" w:rsidP="00F065D0">
            <w:pPr>
              <w:spacing w:after="360" w:line="240" w:lineRule="auto"/>
              <w:rPr>
                <w:rFonts w:eastAsia="Times New Roman" w:cs="Helvetica"/>
                <w:color w:val="333333"/>
                <w:sz w:val="24"/>
                <w:szCs w:val="24"/>
                <w:lang w:eastAsia="en-IN"/>
              </w:rPr>
            </w:pPr>
            <w:r w:rsidRPr="008A140D">
              <w:rPr>
                <w:rFonts w:eastAsia="Times New Roman" w:cs="Helvetica"/>
                <w:b/>
                <w:bCs/>
                <w:color w:val="333333"/>
                <w:sz w:val="24"/>
                <w:szCs w:val="24"/>
                <w:lang w:eastAsia="en-IN"/>
              </w:rPr>
              <w:t> </w:t>
            </w:r>
          </w:p>
        </w:tc>
      </w:tr>
      <w:tr w:rsidR="00F065D0" w:rsidRPr="008A140D" w:rsidTr="00F065D0">
        <w:trPr>
          <w:trHeight w:val="2485"/>
        </w:trPr>
        <w:tc>
          <w:tcPr>
            <w:tcW w:w="2368" w:type="dxa"/>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F065D0" w:rsidRPr="008A140D" w:rsidRDefault="00F065D0" w:rsidP="00F065D0">
            <w:pPr>
              <w:spacing w:after="360" w:line="240" w:lineRule="auto"/>
              <w:rPr>
                <w:rFonts w:eastAsia="Times New Roman" w:cs="Helvetica"/>
                <w:color w:val="333333"/>
                <w:sz w:val="24"/>
                <w:szCs w:val="24"/>
                <w:lang w:eastAsia="en-IN"/>
              </w:rPr>
            </w:pPr>
            <w:r w:rsidRPr="008A140D">
              <w:rPr>
                <w:rFonts w:eastAsia="Times New Roman" w:cs="Helvetica"/>
                <w:b/>
                <w:bCs/>
                <w:color w:val="333333"/>
                <w:sz w:val="24"/>
                <w:szCs w:val="24"/>
                <w:lang w:eastAsia="en-IN"/>
              </w:rPr>
              <w:t>Project Description:</w:t>
            </w:r>
          </w:p>
        </w:tc>
        <w:tc>
          <w:tcPr>
            <w:tcW w:w="7784" w:type="dxa"/>
            <w:gridSpan w:val="3"/>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0" w:type="dxa"/>
            </w:tcMar>
            <w:vAlign w:val="center"/>
            <w:hideMark/>
          </w:tcPr>
          <w:p w:rsidR="00F065D0" w:rsidRPr="008A140D" w:rsidRDefault="00F065D0" w:rsidP="00B604E9">
            <w:pPr>
              <w:spacing w:after="360" w:line="240" w:lineRule="auto"/>
              <w:rPr>
                <w:rFonts w:eastAsia="Times New Roman" w:cs="Helvetica"/>
                <w:color w:val="333333"/>
                <w:sz w:val="24"/>
                <w:szCs w:val="24"/>
                <w:lang w:eastAsia="en-IN"/>
              </w:rPr>
            </w:pPr>
            <w:r w:rsidRPr="008A140D">
              <w:rPr>
                <w:rFonts w:eastAsia="Times New Roman" w:cs="Helvetica"/>
                <w:color w:val="333333"/>
                <w:sz w:val="24"/>
                <w:szCs w:val="24"/>
                <w:lang w:eastAsia="en-IN"/>
              </w:rPr>
              <w:t xml:space="preserve">Locating useful information effectively from the World Wide Web (WWW) is of wide interest. The huge volume of the return results makes the user only focus on the top results. So the ranking problem becomes the important task for the search Systems. On studying the various ranking algorithms, and </w:t>
            </w:r>
            <w:proofErr w:type="spellStart"/>
            <w:r w:rsidRPr="008A140D">
              <w:rPr>
                <w:rFonts w:eastAsia="Times New Roman" w:cs="Helvetica"/>
                <w:color w:val="333333"/>
                <w:sz w:val="24"/>
                <w:szCs w:val="24"/>
                <w:lang w:eastAsia="en-IN"/>
              </w:rPr>
              <w:t>analyzing</w:t>
            </w:r>
            <w:proofErr w:type="spellEnd"/>
            <w:r w:rsidRPr="008A140D">
              <w:rPr>
                <w:rFonts w:eastAsia="Times New Roman" w:cs="Helvetica"/>
                <w:color w:val="333333"/>
                <w:sz w:val="24"/>
                <w:szCs w:val="24"/>
                <w:lang w:eastAsia="en-IN"/>
              </w:rPr>
              <w:t xml:space="preserve"> their merits and demerits, using several evaluating methods to assess and contras</w:t>
            </w:r>
            <w:r w:rsidR="00B604E9" w:rsidRPr="008A140D">
              <w:rPr>
                <w:rFonts w:eastAsia="Times New Roman" w:cs="Helvetica"/>
                <w:color w:val="333333"/>
                <w:sz w:val="24"/>
                <w:szCs w:val="24"/>
                <w:lang w:eastAsia="en-IN"/>
              </w:rPr>
              <w:t>t with Google can be presented.</w:t>
            </w:r>
          </w:p>
        </w:tc>
      </w:tr>
      <w:tr w:rsidR="00F065D0" w:rsidRPr="008A140D" w:rsidTr="00F065D0">
        <w:trPr>
          <w:trHeight w:val="621"/>
        </w:trPr>
        <w:tc>
          <w:tcPr>
            <w:tcW w:w="2368" w:type="dxa"/>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tcPr>
          <w:p w:rsidR="00F065D0" w:rsidRPr="008A140D" w:rsidRDefault="00B604E9" w:rsidP="00F065D0">
            <w:pPr>
              <w:spacing w:after="360" w:line="240" w:lineRule="auto"/>
              <w:rPr>
                <w:rFonts w:eastAsia="Times New Roman" w:cs="Helvetica"/>
                <w:color w:val="333333"/>
                <w:sz w:val="24"/>
                <w:szCs w:val="24"/>
                <w:lang w:eastAsia="en-IN"/>
              </w:rPr>
            </w:pPr>
            <w:r w:rsidRPr="008A140D">
              <w:rPr>
                <w:rStyle w:val="Strong"/>
                <w:rFonts w:cs="Helvetica"/>
                <w:color w:val="333333"/>
                <w:shd w:val="clear" w:color="auto" w:fill="FFFFFF"/>
              </w:rPr>
              <w:t>Upcoming tasks for this period:</w:t>
            </w:r>
          </w:p>
        </w:tc>
        <w:tc>
          <w:tcPr>
            <w:tcW w:w="7784" w:type="dxa"/>
            <w:gridSpan w:val="3"/>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0" w:type="dxa"/>
            </w:tcMar>
            <w:vAlign w:val="center"/>
          </w:tcPr>
          <w:p w:rsidR="00F065D0" w:rsidRPr="008A140D" w:rsidRDefault="00B604E9" w:rsidP="00F065D0">
            <w:pPr>
              <w:spacing w:after="360" w:line="240" w:lineRule="auto"/>
              <w:rPr>
                <w:rFonts w:eastAsia="Times New Roman" w:cs="Helvetica"/>
                <w:color w:val="333333"/>
                <w:sz w:val="24"/>
                <w:szCs w:val="24"/>
                <w:lang w:eastAsia="en-IN"/>
              </w:rPr>
            </w:pPr>
            <w:r w:rsidRPr="008A140D">
              <w:rPr>
                <w:rFonts w:cs="Helvetica"/>
                <w:color w:val="333333"/>
                <w:shd w:val="clear" w:color="auto" w:fill="FFFFFF"/>
              </w:rPr>
              <w:t>Plan to design an effective and running Ranking Algorithm</w:t>
            </w:r>
          </w:p>
        </w:tc>
      </w:tr>
    </w:tbl>
    <w:p w:rsidR="00430290" w:rsidRPr="008A140D" w:rsidRDefault="00430290">
      <w:pPr>
        <w:rPr>
          <w:rFonts w:cs="Helvetica"/>
          <w:sz w:val="32"/>
          <w:u w:val="single"/>
        </w:rPr>
      </w:pPr>
    </w:p>
    <w:p w:rsidR="0067160B" w:rsidRPr="008A140D" w:rsidRDefault="0067160B" w:rsidP="006A2006">
      <w:pPr>
        <w:pStyle w:val="NormalWeb"/>
        <w:shd w:val="clear" w:color="auto" w:fill="FFFFFF"/>
        <w:spacing w:before="0" w:beforeAutospacing="0" w:after="360" w:afterAutospacing="0"/>
        <w:jc w:val="center"/>
        <w:rPr>
          <w:rFonts w:asciiTheme="minorHAnsi" w:hAnsiTheme="minorHAnsi" w:cs="Helvetica"/>
          <w:b/>
          <w:color w:val="FF0000"/>
          <w:u w:val="single"/>
        </w:rPr>
      </w:pPr>
      <w:r w:rsidRPr="008A140D">
        <w:rPr>
          <w:rFonts w:asciiTheme="minorHAnsi" w:hAnsiTheme="minorHAnsi" w:cs="Helvetica"/>
          <w:b/>
          <w:color w:val="FF0000"/>
          <w:u w:val="single"/>
        </w:rPr>
        <w:t>How ranking in Google Search works</w:t>
      </w:r>
    </w:p>
    <w:p w:rsidR="006A2006" w:rsidRPr="008A140D" w:rsidRDefault="006A2006" w:rsidP="006A2006">
      <w:pPr>
        <w:pStyle w:val="NormalWeb"/>
        <w:shd w:val="clear" w:color="auto" w:fill="FFFFFF"/>
        <w:spacing w:before="0" w:beforeAutospacing="0" w:after="360" w:afterAutospacing="0"/>
        <w:jc w:val="center"/>
        <w:rPr>
          <w:rFonts w:asciiTheme="minorHAnsi" w:hAnsiTheme="minorHAnsi" w:cs="Helvetica"/>
          <w:b/>
          <w:color w:val="FF0000"/>
          <w:u w:val="single"/>
        </w:rPr>
      </w:pPr>
      <w:r w:rsidRPr="008A140D">
        <w:rPr>
          <w:rFonts w:asciiTheme="minorHAnsi" w:hAnsiTheme="minorHAnsi" w:cs="Helvetica"/>
          <w:b/>
          <w:color w:val="FF0000"/>
          <w:u w:val="single"/>
        </w:rPr>
        <w:t>Search engine and the processing phases</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A very basic search engine includes a number of processing phases.</w:t>
      </w:r>
    </w:p>
    <w:p w:rsidR="006A2006" w:rsidRPr="008A140D" w:rsidRDefault="006A2006" w:rsidP="006A2006">
      <w:pPr>
        <w:numPr>
          <w:ilvl w:val="0"/>
          <w:numId w:val="3"/>
        </w:numPr>
        <w:shd w:val="clear" w:color="auto" w:fill="FFFFFF"/>
        <w:spacing w:before="100" w:beforeAutospacing="1" w:after="100" w:afterAutospacing="1" w:line="240" w:lineRule="auto"/>
        <w:rPr>
          <w:rFonts w:cs="Helvetica"/>
          <w:color w:val="222635"/>
          <w:sz w:val="29"/>
          <w:szCs w:val="29"/>
        </w:rPr>
      </w:pPr>
      <w:r w:rsidRPr="008A140D">
        <w:rPr>
          <w:rFonts w:cs="Helvetica"/>
          <w:b/>
          <w:color w:val="222635"/>
          <w:sz w:val="29"/>
          <w:szCs w:val="29"/>
        </w:rPr>
        <w:t>Crawling:</w:t>
      </w:r>
      <w:r w:rsidRPr="008A140D">
        <w:rPr>
          <w:rFonts w:cs="Helvetica"/>
          <w:color w:val="222635"/>
          <w:sz w:val="29"/>
          <w:szCs w:val="29"/>
        </w:rPr>
        <w:t xml:space="preserve"> to discover the web pages on the internet</w:t>
      </w:r>
    </w:p>
    <w:p w:rsidR="006A2006" w:rsidRPr="008A140D" w:rsidRDefault="006A2006" w:rsidP="006A2006">
      <w:pPr>
        <w:numPr>
          <w:ilvl w:val="0"/>
          <w:numId w:val="3"/>
        </w:numPr>
        <w:shd w:val="clear" w:color="auto" w:fill="FFFFFF"/>
        <w:spacing w:before="100" w:beforeAutospacing="1" w:after="100" w:afterAutospacing="1" w:line="240" w:lineRule="auto"/>
        <w:rPr>
          <w:rFonts w:cs="Helvetica"/>
          <w:color w:val="222635"/>
          <w:sz w:val="29"/>
          <w:szCs w:val="29"/>
        </w:rPr>
      </w:pPr>
      <w:r w:rsidRPr="008A140D">
        <w:rPr>
          <w:rFonts w:cs="Helvetica"/>
          <w:b/>
          <w:color w:val="222635"/>
          <w:sz w:val="29"/>
          <w:szCs w:val="29"/>
        </w:rPr>
        <w:t>Indexing:</w:t>
      </w:r>
      <w:r w:rsidRPr="008A140D">
        <w:rPr>
          <w:rFonts w:cs="Helvetica"/>
          <w:color w:val="222635"/>
          <w:sz w:val="29"/>
          <w:szCs w:val="29"/>
        </w:rPr>
        <w:t xml:space="preserve"> to build an index to facilitate query processing</w:t>
      </w:r>
    </w:p>
    <w:p w:rsidR="006A2006" w:rsidRPr="008A140D" w:rsidRDefault="0067160B" w:rsidP="006A2006">
      <w:pPr>
        <w:numPr>
          <w:ilvl w:val="0"/>
          <w:numId w:val="3"/>
        </w:numPr>
        <w:shd w:val="clear" w:color="auto" w:fill="FFFFFF"/>
        <w:spacing w:before="100" w:beforeAutospacing="1" w:after="100" w:afterAutospacing="1" w:line="240" w:lineRule="auto"/>
        <w:rPr>
          <w:rFonts w:cs="Helvetica"/>
          <w:color w:val="222635"/>
          <w:sz w:val="29"/>
          <w:szCs w:val="29"/>
        </w:rPr>
      </w:pPr>
      <w:r w:rsidRPr="008A140D">
        <w:rPr>
          <w:rFonts w:cs="Helvetica"/>
          <w:b/>
          <w:color w:val="222635"/>
          <w:sz w:val="29"/>
          <w:szCs w:val="29"/>
        </w:rPr>
        <w:t>Query Proces</w:t>
      </w:r>
      <w:r w:rsidR="006A2006" w:rsidRPr="008A140D">
        <w:rPr>
          <w:rFonts w:cs="Helvetica"/>
          <w:b/>
          <w:color w:val="222635"/>
          <w:sz w:val="29"/>
          <w:szCs w:val="29"/>
        </w:rPr>
        <w:t>s</w:t>
      </w:r>
      <w:r w:rsidRPr="008A140D">
        <w:rPr>
          <w:rFonts w:cs="Helvetica"/>
          <w:b/>
          <w:color w:val="222635"/>
          <w:sz w:val="29"/>
          <w:szCs w:val="29"/>
        </w:rPr>
        <w:t>i</w:t>
      </w:r>
      <w:r w:rsidR="006A2006" w:rsidRPr="008A140D">
        <w:rPr>
          <w:rFonts w:cs="Helvetica"/>
          <w:b/>
          <w:color w:val="222635"/>
          <w:sz w:val="29"/>
          <w:szCs w:val="29"/>
        </w:rPr>
        <w:t>ng:</w:t>
      </w:r>
      <w:r w:rsidR="006A2006" w:rsidRPr="008A140D">
        <w:rPr>
          <w:rFonts w:cs="Helvetica"/>
          <w:color w:val="222635"/>
          <w:sz w:val="29"/>
          <w:szCs w:val="29"/>
        </w:rPr>
        <w:t xml:space="preserve"> Extract the most relevant page based on user's query terms</w:t>
      </w:r>
    </w:p>
    <w:p w:rsidR="006A2006" w:rsidRPr="008A140D" w:rsidRDefault="006A2006" w:rsidP="006A2006">
      <w:pPr>
        <w:numPr>
          <w:ilvl w:val="0"/>
          <w:numId w:val="3"/>
        </w:numPr>
        <w:shd w:val="clear" w:color="auto" w:fill="FFFFFF"/>
        <w:spacing w:before="100" w:beforeAutospacing="1" w:after="100" w:afterAutospacing="1" w:line="240" w:lineRule="auto"/>
        <w:rPr>
          <w:rFonts w:cs="Helvetica"/>
          <w:color w:val="222635"/>
          <w:sz w:val="29"/>
          <w:szCs w:val="29"/>
        </w:rPr>
      </w:pPr>
      <w:r w:rsidRPr="008A140D">
        <w:rPr>
          <w:rFonts w:cs="Helvetica"/>
          <w:b/>
          <w:color w:val="222635"/>
          <w:sz w:val="29"/>
          <w:szCs w:val="29"/>
        </w:rPr>
        <w:t>Ranking:</w:t>
      </w:r>
      <w:r w:rsidRPr="008A140D">
        <w:rPr>
          <w:rFonts w:cs="Helvetica"/>
          <w:color w:val="222635"/>
          <w:sz w:val="29"/>
          <w:szCs w:val="29"/>
        </w:rPr>
        <w:t xml:space="preserve"> Order the result based on relevancy</w:t>
      </w:r>
    </w:p>
    <w:p w:rsidR="006A2006" w:rsidRPr="008A140D" w:rsidRDefault="006A2006" w:rsidP="006A2006">
      <w:pPr>
        <w:spacing w:after="0"/>
        <w:rPr>
          <w:rFonts w:cs="Helvetica"/>
          <w:sz w:val="24"/>
          <w:szCs w:val="24"/>
        </w:rPr>
      </w:pPr>
      <w:r w:rsidRPr="008A140D">
        <w:rPr>
          <w:rFonts w:cs="Helvetica"/>
          <w:color w:val="222635"/>
          <w:sz w:val="29"/>
          <w:szCs w:val="29"/>
        </w:rPr>
        <w:lastRenderedPageBreak/>
        <w:br/>
      </w:r>
      <w:r w:rsidRPr="008A140D">
        <w:rPr>
          <w:rFonts w:cs="Helvetica"/>
          <w:noProof/>
          <w:color w:val="29A8FF"/>
          <w:sz w:val="29"/>
          <w:szCs w:val="29"/>
          <w:shd w:val="clear" w:color="auto" w:fill="FFFFFF"/>
          <w:lang w:eastAsia="en-IN"/>
        </w:rPr>
        <w:drawing>
          <wp:inline distT="0" distB="0" distL="0" distR="0" wp14:anchorId="641BDF19" wp14:editId="1C4AA18B">
            <wp:extent cx="3810000" cy="3238500"/>
            <wp:effectExtent l="0" t="0" r="0" b="0"/>
            <wp:docPr id="6" name="Picture 6" descr="http://2.bp.blogspot.com/_j6mB7TMmJJY/S4140VTxW0I/AAAAAAAAAbk/jWcEZ8zC-rY/s400/p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44140365029399362" descr="http://2.bp.blogspot.com/_j6mB7TMmJJY/S4140VTxW0I/AAAAAAAAAbk/jWcEZ8zC-rY/s400/p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238500"/>
                    </a:xfrm>
                    <a:prstGeom prst="rect">
                      <a:avLst/>
                    </a:prstGeom>
                    <a:noFill/>
                    <a:ln>
                      <a:noFill/>
                    </a:ln>
                  </pic:spPr>
                </pic:pic>
              </a:graphicData>
            </a:graphic>
          </wp:inline>
        </w:drawing>
      </w:r>
      <w:r w:rsidRPr="008A140D">
        <w:rPr>
          <w:rFonts w:cs="Helvetica"/>
          <w:color w:val="222635"/>
          <w:sz w:val="29"/>
          <w:szCs w:val="29"/>
        </w:rPr>
        <w:br/>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Notice that each element in the above diagram reflects a logical function unit but not its physical boundary. For example, the processing unit in each orange box is in fact executed across many machines in parallel. Similarly, each of the data store element is spread physically across many machines based on the key partitioning.</w:t>
      </w:r>
    </w:p>
    <w:p w:rsidR="006A2006" w:rsidRPr="008A140D" w:rsidRDefault="006A2006" w:rsidP="006A2006">
      <w:pPr>
        <w:rPr>
          <w:rFonts w:cs="Helvetica"/>
          <w:sz w:val="24"/>
          <w:szCs w:val="24"/>
        </w:rPr>
      </w:pPr>
      <w:r w:rsidRPr="008A140D">
        <w:rPr>
          <w:rFonts w:cs="Helvetica"/>
          <w:color w:val="222635"/>
          <w:sz w:val="29"/>
          <w:szCs w:val="29"/>
        </w:rPr>
        <w:br/>
      </w:r>
    </w:p>
    <w:p w:rsidR="006A2006" w:rsidRPr="008A140D" w:rsidRDefault="006A2006" w:rsidP="006A2006">
      <w:pPr>
        <w:pStyle w:val="Heading3"/>
        <w:shd w:val="clear" w:color="auto" w:fill="FFFFFF"/>
        <w:spacing w:before="300" w:after="75"/>
        <w:rPr>
          <w:rFonts w:asciiTheme="minorHAnsi" w:hAnsiTheme="minorHAnsi" w:cs="Helvetica"/>
          <w:color w:val="222635"/>
          <w:sz w:val="38"/>
          <w:szCs w:val="38"/>
        </w:rPr>
      </w:pPr>
      <w:r w:rsidRPr="008A140D">
        <w:rPr>
          <w:rFonts w:asciiTheme="minorHAnsi" w:hAnsiTheme="minorHAnsi" w:cs="Helvetica"/>
          <w:color w:val="222635"/>
          <w:sz w:val="49"/>
          <w:szCs w:val="49"/>
        </w:rPr>
        <w:t>Vector Space Model</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 xml:space="preserve">Here we use the "Vector Space Model" where each document is </w:t>
      </w:r>
      <w:proofErr w:type="spellStart"/>
      <w:r w:rsidRPr="008A140D">
        <w:rPr>
          <w:rFonts w:asciiTheme="minorHAnsi" w:hAnsiTheme="minorHAnsi" w:cs="Helvetica"/>
          <w:color w:val="222635"/>
          <w:sz w:val="29"/>
          <w:szCs w:val="29"/>
        </w:rPr>
        <w:t>modeled</w:t>
      </w:r>
      <w:proofErr w:type="spellEnd"/>
      <w:r w:rsidRPr="008A140D">
        <w:rPr>
          <w:rFonts w:asciiTheme="minorHAnsi" w:hAnsiTheme="minorHAnsi" w:cs="Helvetica"/>
          <w:color w:val="222635"/>
          <w:sz w:val="29"/>
          <w:szCs w:val="29"/>
        </w:rPr>
        <w:t xml:space="preserve"> as a multi-dimensional vector (each word represents a dimension). If we put all documents together, we form a matrix where the rows are documents and columns are words, and each cell contains the </w:t>
      </w:r>
      <w:hyperlink r:id="rId8" w:history="1">
        <w:r w:rsidRPr="008A140D">
          <w:rPr>
            <w:rStyle w:val="Hyperlink"/>
            <w:rFonts w:asciiTheme="minorHAnsi" w:hAnsiTheme="minorHAnsi" w:cs="Helvetica"/>
            <w:color w:val="29A8FF"/>
            <w:sz w:val="29"/>
            <w:szCs w:val="29"/>
          </w:rPr>
          <w:t>TF/IDF value</w:t>
        </w:r>
      </w:hyperlink>
      <w:r w:rsidRPr="008A140D">
        <w:rPr>
          <w:rFonts w:asciiTheme="minorHAnsi" w:hAnsiTheme="minorHAnsi" w:cs="Helvetica"/>
          <w:color w:val="222635"/>
          <w:sz w:val="29"/>
          <w:szCs w:val="29"/>
        </w:rPr>
        <w:t> of the word within the document.</w:t>
      </w:r>
    </w:p>
    <w:p w:rsidR="006A2006" w:rsidRPr="008A140D" w:rsidRDefault="006A2006" w:rsidP="006A2006">
      <w:pPr>
        <w:rPr>
          <w:rFonts w:cs="Helvetica"/>
          <w:sz w:val="24"/>
          <w:szCs w:val="24"/>
        </w:rPr>
      </w:pPr>
      <w:r w:rsidRPr="008A140D">
        <w:rPr>
          <w:rFonts w:cs="Helvetica"/>
          <w:color w:val="222635"/>
          <w:sz w:val="29"/>
          <w:szCs w:val="29"/>
        </w:rPr>
        <w:lastRenderedPageBreak/>
        <w:br/>
      </w:r>
      <w:r w:rsidRPr="008A140D">
        <w:rPr>
          <w:rFonts w:cs="Helvetica"/>
          <w:noProof/>
          <w:color w:val="29A8FF"/>
          <w:sz w:val="29"/>
          <w:szCs w:val="29"/>
          <w:shd w:val="clear" w:color="auto" w:fill="FFFFFF"/>
          <w:lang w:eastAsia="en-IN"/>
        </w:rPr>
        <w:drawing>
          <wp:inline distT="0" distB="0" distL="0" distR="0" wp14:anchorId="762414B4" wp14:editId="613B3AF8">
            <wp:extent cx="3810000" cy="2276475"/>
            <wp:effectExtent l="0" t="0" r="0" b="9525"/>
            <wp:docPr id="5" name="Picture 5" descr="http://4.bp.blogspot.com/_j6mB7TMmJJY/S46fNdfOGBI/AAAAAAAAAcU/ujpleeWteho/s400/p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44464053140199442" descr="http://4.bp.blogspot.com/_j6mB7TMmJJY/S46fNdfOGBI/AAAAAAAAAcU/ujpleeWteho/s400/p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76475"/>
                    </a:xfrm>
                    <a:prstGeom prst="rect">
                      <a:avLst/>
                    </a:prstGeom>
                    <a:noFill/>
                    <a:ln>
                      <a:noFill/>
                    </a:ln>
                  </pic:spPr>
                </pic:pic>
              </a:graphicData>
            </a:graphic>
          </wp:inline>
        </w:drawing>
      </w:r>
      <w:r w:rsidRPr="008A140D">
        <w:rPr>
          <w:rFonts w:cs="Helvetica"/>
          <w:color w:val="222635"/>
          <w:sz w:val="29"/>
          <w:szCs w:val="29"/>
        </w:rPr>
        <w:br/>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To determine the similarity between 2 documents, we can apply the dot product between 2 documents and the result will represents the degree of similarity.</w:t>
      </w:r>
    </w:p>
    <w:p w:rsidR="006A2006" w:rsidRPr="008A140D" w:rsidRDefault="006A2006" w:rsidP="006A2006">
      <w:pPr>
        <w:pStyle w:val="Heading3"/>
        <w:shd w:val="clear" w:color="auto" w:fill="FFFFFF"/>
        <w:spacing w:before="300" w:after="75"/>
        <w:rPr>
          <w:rFonts w:asciiTheme="minorHAnsi" w:hAnsiTheme="minorHAnsi" w:cs="Helvetica"/>
          <w:color w:val="222635"/>
          <w:sz w:val="38"/>
          <w:szCs w:val="38"/>
        </w:rPr>
      </w:pPr>
      <w:r w:rsidRPr="008A140D">
        <w:rPr>
          <w:rFonts w:asciiTheme="minorHAnsi" w:hAnsiTheme="minorHAnsi" w:cs="Helvetica"/>
          <w:color w:val="222635"/>
          <w:sz w:val="49"/>
          <w:szCs w:val="49"/>
        </w:rPr>
        <w:t>Crawler</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Crawler's job is to collect web pages on the internet, it is typically done by a farm of crawlers, who do the following</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Start from a set of seed URLs, repeat following ...</w:t>
      </w:r>
    </w:p>
    <w:p w:rsidR="006A2006" w:rsidRPr="008A140D" w:rsidRDefault="006A2006" w:rsidP="006A2006">
      <w:pPr>
        <w:numPr>
          <w:ilvl w:val="0"/>
          <w:numId w:val="4"/>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Pick the URL that has the highest traversal priority.</w:t>
      </w:r>
    </w:p>
    <w:p w:rsidR="006A2006" w:rsidRPr="008A140D" w:rsidRDefault="006A2006" w:rsidP="006A2006">
      <w:pPr>
        <w:numPr>
          <w:ilvl w:val="0"/>
          <w:numId w:val="4"/>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Download the page content from the URLs to the content repository (which can be a distributed file system, or DHT), as well as update the entry in the doc index</w:t>
      </w:r>
    </w:p>
    <w:p w:rsidR="006A2006" w:rsidRPr="008A140D" w:rsidRDefault="006A2006" w:rsidP="006A2006">
      <w:pPr>
        <w:numPr>
          <w:ilvl w:val="0"/>
          <w:numId w:val="4"/>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Discover new URL links from the download pages. Add the link relationship into the link index and add these links to the traversal candidates</w:t>
      </w:r>
    </w:p>
    <w:p w:rsidR="006A2006" w:rsidRPr="008A140D" w:rsidRDefault="006A2006" w:rsidP="006A2006">
      <w:pPr>
        <w:numPr>
          <w:ilvl w:val="0"/>
          <w:numId w:val="4"/>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Prioritize the traversal candidates</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 xml:space="preserve">The content repository can be any distributed file system, here </w:t>
      </w:r>
      <w:proofErr w:type="spellStart"/>
      <w:proofErr w:type="gramStart"/>
      <w:r w:rsidRPr="008A140D">
        <w:rPr>
          <w:rFonts w:asciiTheme="minorHAnsi" w:hAnsiTheme="minorHAnsi" w:cs="Helvetica"/>
          <w:color w:val="222635"/>
          <w:sz w:val="29"/>
          <w:szCs w:val="29"/>
        </w:rPr>
        <w:t>lets</w:t>
      </w:r>
      <w:proofErr w:type="spellEnd"/>
      <w:proofErr w:type="gramEnd"/>
      <w:r w:rsidRPr="008A140D">
        <w:rPr>
          <w:rFonts w:asciiTheme="minorHAnsi" w:hAnsiTheme="minorHAnsi" w:cs="Helvetica"/>
          <w:color w:val="222635"/>
          <w:sz w:val="29"/>
          <w:szCs w:val="29"/>
        </w:rPr>
        <w:t xml:space="preserve"> say it is a DHT.</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There are a number of considerations.</w:t>
      </w:r>
    </w:p>
    <w:p w:rsidR="006A2006" w:rsidRPr="008A140D" w:rsidRDefault="006A2006" w:rsidP="006A2006">
      <w:pPr>
        <w:numPr>
          <w:ilvl w:val="0"/>
          <w:numId w:val="5"/>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How to make sure different Crawlers are working on different set of contents (rather than crawling the same page twice</w:t>
      </w:r>
      <w:proofErr w:type="gramStart"/>
      <w:r w:rsidRPr="008A140D">
        <w:rPr>
          <w:rFonts w:cs="Helvetica"/>
          <w:color w:val="222635"/>
          <w:sz w:val="29"/>
          <w:szCs w:val="29"/>
        </w:rPr>
        <w:t>) ?</w:t>
      </w:r>
      <w:proofErr w:type="gramEnd"/>
      <w:r w:rsidRPr="008A140D">
        <w:rPr>
          <w:rFonts w:cs="Helvetica"/>
          <w:color w:val="222635"/>
          <w:sz w:val="29"/>
          <w:szCs w:val="29"/>
        </w:rPr>
        <w:t xml:space="preserve"> When the </w:t>
      </w:r>
      <w:r w:rsidRPr="008A140D">
        <w:rPr>
          <w:rFonts w:cs="Helvetica"/>
          <w:color w:val="222635"/>
          <w:sz w:val="29"/>
          <w:szCs w:val="29"/>
        </w:rPr>
        <w:lastRenderedPageBreak/>
        <w:t>crawler detects overlapping is happening (</w:t>
      </w:r>
      <w:proofErr w:type="spellStart"/>
      <w:r w:rsidRPr="008A140D">
        <w:rPr>
          <w:rFonts w:cs="Helvetica"/>
          <w:color w:val="222635"/>
          <w:sz w:val="29"/>
          <w:szCs w:val="29"/>
        </w:rPr>
        <w:t>url</w:t>
      </w:r>
      <w:proofErr w:type="spellEnd"/>
      <w:r w:rsidRPr="008A140D">
        <w:rPr>
          <w:rFonts w:cs="Helvetica"/>
          <w:color w:val="222635"/>
          <w:sz w:val="29"/>
          <w:szCs w:val="29"/>
        </w:rPr>
        <w:t xml:space="preserve"> is already exist in the page repository with pretty recent time), the crawler will skip the processing on this URL and pick up the next best URL to crawl.</w:t>
      </w:r>
    </w:p>
    <w:p w:rsidR="006A2006" w:rsidRPr="008A140D" w:rsidRDefault="006A2006" w:rsidP="006A2006">
      <w:pPr>
        <w:numPr>
          <w:ilvl w:val="0"/>
          <w:numId w:val="5"/>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 xml:space="preserve">How does the crawler determines which is the next candidate to </w:t>
      </w:r>
      <w:proofErr w:type="gramStart"/>
      <w:r w:rsidRPr="008A140D">
        <w:rPr>
          <w:rFonts w:cs="Helvetica"/>
          <w:color w:val="222635"/>
          <w:sz w:val="29"/>
          <w:szCs w:val="29"/>
        </w:rPr>
        <w:t>crawl ?</w:t>
      </w:r>
      <w:proofErr w:type="gramEnd"/>
      <w:r w:rsidRPr="008A140D">
        <w:rPr>
          <w:rFonts w:cs="Helvetica"/>
          <w:color w:val="222635"/>
          <w:sz w:val="29"/>
          <w:szCs w:val="29"/>
        </w:rPr>
        <w:t xml:space="preserve"> We can use a heuristic algorithm based on some utility function (e.g. we can pick the URL candidate which has the highest page rank score)</w:t>
      </w:r>
    </w:p>
    <w:p w:rsidR="006A2006" w:rsidRPr="008A140D" w:rsidRDefault="006A2006" w:rsidP="006A2006">
      <w:pPr>
        <w:numPr>
          <w:ilvl w:val="0"/>
          <w:numId w:val="5"/>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How frequent do we re-</w:t>
      </w:r>
      <w:r w:rsidR="00460C96" w:rsidRPr="008A140D">
        <w:rPr>
          <w:rFonts w:cs="Helvetica"/>
          <w:color w:val="222635"/>
          <w:sz w:val="29"/>
          <w:szCs w:val="29"/>
        </w:rPr>
        <w:t>crawl?</w:t>
      </w:r>
      <w:r w:rsidRPr="008A140D">
        <w:rPr>
          <w:rFonts w:cs="Helvetica"/>
          <w:color w:val="222635"/>
          <w:sz w:val="29"/>
          <w:szCs w:val="29"/>
        </w:rPr>
        <w:t xml:space="preserve"> We can track the rate of changes of the page to determine the frequency of crawling.</w:t>
      </w:r>
    </w:p>
    <w:p w:rsidR="006A2006" w:rsidRPr="008A140D" w:rsidRDefault="006A2006" w:rsidP="006A2006">
      <w:pPr>
        <w:pStyle w:val="Heading3"/>
        <w:shd w:val="clear" w:color="auto" w:fill="FFFFFF"/>
        <w:spacing w:before="300" w:after="75"/>
        <w:rPr>
          <w:rFonts w:asciiTheme="minorHAnsi" w:hAnsiTheme="minorHAnsi" w:cs="Helvetica"/>
          <w:color w:val="222635"/>
          <w:sz w:val="38"/>
          <w:szCs w:val="38"/>
        </w:rPr>
      </w:pPr>
      <w:r w:rsidRPr="008A140D">
        <w:rPr>
          <w:rFonts w:asciiTheme="minorHAnsi" w:hAnsiTheme="minorHAnsi" w:cs="Helvetica"/>
          <w:color w:val="222635"/>
          <w:sz w:val="49"/>
          <w:szCs w:val="49"/>
        </w:rPr>
        <w:t>Indexer</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The Indexer's job is to build the inverted index for the query processor to serve the online search requests.</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First the indexer will build the "forward index"</w:t>
      </w:r>
    </w:p>
    <w:p w:rsidR="006A2006" w:rsidRPr="008A140D" w:rsidRDefault="006A2006" w:rsidP="006A2006">
      <w:pPr>
        <w:numPr>
          <w:ilvl w:val="0"/>
          <w:numId w:val="6"/>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The indexer will parse the documents from the content repository into a token stream.</w:t>
      </w:r>
    </w:p>
    <w:p w:rsidR="006A2006" w:rsidRPr="008A140D" w:rsidRDefault="006A2006" w:rsidP="006A2006">
      <w:pPr>
        <w:numPr>
          <w:ilvl w:val="0"/>
          <w:numId w:val="6"/>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 xml:space="preserve">Build up a "hit list" which describe each occurrence of the token within the document (e.g. position in the doc, font size, is it a title, </w:t>
      </w:r>
      <w:proofErr w:type="spellStart"/>
      <w:r w:rsidRPr="008A140D">
        <w:rPr>
          <w:rFonts w:cs="Helvetica"/>
          <w:color w:val="222635"/>
          <w:sz w:val="29"/>
          <w:szCs w:val="29"/>
        </w:rPr>
        <w:t>archor</w:t>
      </w:r>
      <w:proofErr w:type="spellEnd"/>
      <w:r w:rsidRPr="008A140D">
        <w:rPr>
          <w:rFonts w:cs="Helvetica"/>
          <w:color w:val="222635"/>
          <w:sz w:val="29"/>
          <w:szCs w:val="29"/>
        </w:rPr>
        <w:t xml:space="preserve"> text ... etc).</w:t>
      </w:r>
    </w:p>
    <w:p w:rsidR="006A2006" w:rsidRPr="008A140D" w:rsidRDefault="006A2006" w:rsidP="006A2006">
      <w:pPr>
        <w:numPr>
          <w:ilvl w:val="0"/>
          <w:numId w:val="6"/>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Apply various "filters" to the token stream (like stop word filters to remove words like "a", "the", or a stemming filter to normalize words "happy", "happily", "happier" into "happy")</w:t>
      </w:r>
    </w:p>
    <w:p w:rsidR="006A2006" w:rsidRPr="008A140D" w:rsidRDefault="006A2006" w:rsidP="006A2006">
      <w:pPr>
        <w:numPr>
          <w:ilvl w:val="0"/>
          <w:numId w:val="6"/>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Compute the term frequency within the document.</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From the forward index, the indexer will proceed to build a reverse index (typically through a Map/Reduce mechanism). The result will be keyed by word and stored in a DHT.</w:t>
      </w:r>
    </w:p>
    <w:p w:rsidR="006A2006" w:rsidRPr="008A140D" w:rsidRDefault="006A2006" w:rsidP="006A2006">
      <w:pPr>
        <w:pStyle w:val="Heading3"/>
        <w:shd w:val="clear" w:color="auto" w:fill="FFFFFF"/>
        <w:spacing w:before="300" w:after="75"/>
        <w:rPr>
          <w:rFonts w:asciiTheme="minorHAnsi" w:hAnsiTheme="minorHAnsi" w:cs="Helvetica"/>
          <w:color w:val="222635"/>
          <w:sz w:val="38"/>
          <w:szCs w:val="38"/>
        </w:rPr>
      </w:pPr>
      <w:r w:rsidRPr="008A140D">
        <w:rPr>
          <w:rFonts w:asciiTheme="minorHAnsi" w:hAnsiTheme="minorHAnsi" w:cs="Helvetica"/>
          <w:color w:val="222635"/>
          <w:sz w:val="49"/>
          <w:szCs w:val="49"/>
        </w:rPr>
        <w:t>Ranker</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Ranker's job is to compute the rank of a document, based on how many in-links pointing to the document as well as the rank of the referrers (hence a recursive definition). Two popular ranking algorithms including the "Page Rank" and "HITs".</w:t>
      </w:r>
    </w:p>
    <w:p w:rsidR="006A2006" w:rsidRPr="008A140D" w:rsidRDefault="006A2006" w:rsidP="006A2006">
      <w:pPr>
        <w:numPr>
          <w:ilvl w:val="0"/>
          <w:numId w:val="7"/>
        </w:numPr>
        <w:shd w:val="clear" w:color="auto" w:fill="FFFFFF"/>
        <w:spacing w:before="100" w:beforeAutospacing="1" w:after="100" w:afterAutospacing="1" w:line="240" w:lineRule="auto"/>
        <w:rPr>
          <w:rFonts w:cs="Helvetica"/>
          <w:b/>
          <w:bCs/>
          <w:color w:val="222635"/>
          <w:sz w:val="29"/>
          <w:szCs w:val="29"/>
        </w:rPr>
      </w:pPr>
      <w:r w:rsidRPr="008A140D">
        <w:rPr>
          <w:rStyle w:val="Strong"/>
          <w:rFonts w:cs="Helvetica"/>
          <w:color w:val="222635"/>
          <w:sz w:val="29"/>
          <w:szCs w:val="29"/>
        </w:rPr>
        <w:t>Page Rank Algorithm</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lastRenderedPageBreak/>
        <w:t>Page rank is a global rank mechanism. It is precomputed upfront and is independent of the query</w:t>
      </w:r>
    </w:p>
    <w:p w:rsidR="006A2006" w:rsidRPr="008A140D" w:rsidRDefault="006A2006" w:rsidP="006A2006">
      <w:pPr>
        <w:rPr>
          <w:rFonts w:cs="Helvetica"/>
          <w:sz w:val="24"/>
          <w:szCs w:val="24"/>
        </w:rPr>
      </w:pPr>
      <w:r w:rsidRPr="008A140D">
        <w:rPr>
          <w:rFonts w:cs="Helvetica"/>
          <w:color w:val="222635"/>
          <w:sz w:val="29"/>
          <w:szCs w:val="29"/>
        </w:rPr>
        <w:br/>
      </w:r>
    </w:p>
    <w:p w:rsidR="006A2006" w:rsidRPr="008A140D" w:rsidRDefault="006A2006" w:rsidP="006A2006">
      <w:pPr>
        <w:numPr>
          <w:ilvl w:val="0"/>
          <w:numId w:val="8"/>
        </w:numPr>
        <w:shd w:val="clear" w:color="auto" w:fill="FFFFFF"/>
        <w:spacing w:before="100" w:beforeAutospacing="1" w:after="100" w:afterAutospacing="1" w:line="240" w:lineRule="auto"/>
        <w:rPr>
          <w:rFonts w:cs="Helvetica"/>
          <w:color w:val="222635"/>
          <w:sz w:val="29"/>
          <w:szCs w:val="29"/>
        </w:rPr>
      </w:pPr>
      <w:r w:rsidRPr="008A140D">
        <w:rPr>
          <w:rFonts w:cs="Helvetica"/>
          <w:noProof/>
          <w:color w:val="29A8FF"/>
          <w:sz w:val="29"/>
          <w:szCs w:val="29"/>
          <w:lang w:eastAsia="en-IN"/>
        </w:rPr>
        <w:drawing>
          <wp:inline distT="0" distB="0" distL="0" distR="0" wp14:anchorId="3852266B" wp14:editId="4298A70B">
            <wp:extent cx="3343275" cy="3810000"/>
            <wp:effectExtent l="0" t="0" r="9525" b="0"/>
            <wp:docPr id="4" name="Picture 4" descr="http://4.bp.blogspot.com/_j6mB7TMmJJY/S46R5QlyJ_I/AAAAAAAAAcE/VPN-rl0fPuM/s400/P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44449412429522930" descr="http://4.bp.blogspot.com/_j6mB7TMmJJY/S46R5QlyJ_I/AAAAAAAAAcE/VPN-rl0fPuM/s400/P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3810000"/>
                    </a:xfrm>
                    <a:prstGeom prst="rect">
                      <a:avLst/>
                    </a:prstGeom>
                    <a:noFill/>
                    <a:ln>
                      <a:noFill/>
                    </a:ln>
                  </pic:spPr>
                </pic:pic>
              </a:graphicData>
            </a:graphic>
          </wp:inline>
        </w:drawing>
      </w:r>
      <w:r w:rsidRPr="008A140D">
        <w:rPr>
          <w:rStyle w:val="Strong"/>
          <w:rFonts w:cs="Helvetica"/>
          <w:color w:val="222635"/>
          <w:sz w:val="29"/>
          <w:szCs w:val="29"/>
        </w:rPr>
        <w:t>HITS Algorithm</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 xml:space="preserve">In HITS, every page is playing a dual role: "hub" role and "authority" role. It has two corresponding ranks on these two roles. Hub rank measures the quality of the </w:t>
      </w:r>
      <w:proofErr w:type="spellStart"/>
      <w:r w:rsidRPr="008A140D">
        <w:rPr>
          <w:rFonts w:asciiTheme="minorHAnsi" w:hAnsiTheme="minorHAnsi" w:cs="Helvetica"/>
          <w:color w:val="222635"/>
          <w:sz w:val="29"/>
          <w:szCs w:val="29"/>
        </w:rPr>
        <w:t>outlinks</w:t>
      </w:r>
      <w:proofErr w:type="spellEnd"/>
      <w:r w:rsidRPr="008A140D">
        <w:rPr>
          <w:rFonts w:asciiTheme="minorHAnsi" w:hAnsiTheme="minorHAnsi" w:cs="Helvetica"/>
          <w:color w:val="222635"/>
          <w:sz w:val="29"/>
          <w:szCs w:val="29"/>
        </w:rPr>
        <w:t>. A good hub is one that points to many good authorities. Authority ranks measures the quality of my content. A good authority is one that has many good hubs pointing to.</w:t>
      </w:r>
    </w:p>
    <w:p w:rsidR="006A2006" w:rsidRPr="008A140D" w:rsidRDefault="006A2006" w:rsidP="006A2006">
      <w:pPr>
        <w:rPr>
          <w:rFonts w:cs="Helvetica"/>
          <w:sz w:val="24"/>
          <w:szCs w:val="24"/>
        </w:rPr>
      </w:pPr>
      <w:r w:rsidRPr="008A140D">
        <w:rPr>
          <w:rFonts w:cs="Helvetica"/>
          <w:color w:val="222635"/>
          <w:sz w:val="29"/>
          <w:szCs w:val="29"/>
        </w:rPr>
        <w:br/>
      </w:r>
    </w:p>
    <w:p w:rsidR="00460C96"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noProof/>
          <w:color w:val="29A8FF"/>
          <w:sz w:val="29"/>
          <w:szCs w:val="29"/>
        </w:rPr>
        <w:lastRenderedPageBreak/>
        <w:drawing>
          <wp:inline distT="0" distB="0" distL="0" distR="0" wp14:anchorId="754D3878" wp14:editId="2E7C4DE1">
            <wp:extent cx="3810000" cy="2352675"/>
            <wp:effectExtent l="0" t="0" r="0" b="9525"/>
            <wp:docPr id="3" name="Picture 3" descr="http://4.bp.blogspot.com/_j6mB7TMmJJY/S46bN88QRlI/AAAAAAAAAcM/YwCOJtSezd8/s400/P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44459663536965202" descr="http://4.bp.blogspot.com/_j6mB7TMmJJY/S46bN88QRlI/AAAAAAAAAcM/YwCOJtSezd8/s400/P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352675"/>
                    </a:xfrm>
                    <a:prstGeom prst="rect">
                      <a:avLst/>
                    </a:prstGeom>
                    <a:noFill/>
                    <a:ln>
                      <a:noFill/>
                    </a:ln>
                  </pic:spPr>
                </pic:pic>
              </a:graphicData>
            </a:graphic>
          </wp:inline>
        </w:drawing>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 xml:space="preserve">Notice that HITS doesn't pre-compute the hub and authority score. Instead it </w:t>
      </w:r>
      <w:proofErr w:type="gramStart"/>
      <w:r w:rsidRPr="008A140D">
        <w:rPr>
          <w:rFonts w:asciiTheme="minorHAnsi" w:hAnsiTheme="minorHAnsi" w:cs="Helvetica"/>
          <w:color w:val="222635"/>
          <w:sz w:val="29"/>
          <w:szCs w:val="29"/>
        </w:rPr>
        <w:t>invoke</w:t>
      </w:r>
      <w:proofErr w:type="gramEnd"/>
      <w:r w:rsidRPr="008A140D">
        <w:rPr>
          <w:rFonts w:asciiTheme="minorHAnsi" w:hAnsiTheme="minorHAnsi" w:cs="Helvetica"/>
          <w:color w:val="222635"/>
          <w:sz w:val="29"/>
          <w:szCs w:val="29"/>
        </w:rPr>
        <w:t xml:space="preserve"> a regular search engine (which only do TF/IDF matches but not ranking) to get a set of initial results (typically with a predefined fix size) and then expand this result set by tracing the </w:t>
      </w:r>
      <w:proofErr w:type="spellStart"/>
      <w:r w:rsidRPr="008A140D">
        <w:rPr>
          <w:rFonts w:asciiTheme="minorHAnsi" w:hAnsiTheme="minorHAnsi" w:cs="Helvetica"/>
          <w:color w:val="222635"/>
          <w:sz w:val="29"/>
          <w:szCs w:val="29"/>
        </w:rPr>
        <w:t>outlinks</w:t>
      </w:r>
      <w:proofErr w:type="spellEnd"/>
      <w:r w:rsidRPr="008A140D">
        <w:rPr>
          <w:rFonts w:asciiTheme="minorHAnsi" w:hAnsiTheme="minorHAnsi" w:cs="Helvetica"/>
          <w:color w:val="222635"/>
          <w:sz w:val="29"/>
          <w:szCs w:val="29"/>
        </w:rPr>
        <w:t xml:space="preserve"> into the expand result set. It also </w:t>
      </w:r>
      <w:proofErr w:type="gramStart"/>
      <w:r w:rsidRPr="008A140D">
        <w:rPr>
          <w:rFonts w:asciiTheme="minorHAnsi" w:hAnsiTheme="minorHAnsi" w:cs="Helvetica"/>
          <w:color w:val="222635"/>
          <w:sz w:val="29"/>
          <w:szCs w:val="29"/>
        </w:rPr>
        <w:t>incorporate</w:t>
      </w:r>
      <w:proofErr w:type="gramEnd"/>
      <w:r w:rsidRPr="008A140D">
        <w:rPr>
          <w:rFonts w:asciiTheme="minorHAnsi" w:hAnsiTheme="minorHAnsi" w:cs="Helvetica"/>
          <w:color w:val="222635"/>
          <w:sz w:val="29"/>
          <w:szCs w:val="29"/>
        </w:rPr>
        <w:t xml:space="preserve"> a fix size of </w:t>
      </w:r>
      <w:proofErr w:type="spellStart"/>
      <w:r w:rsidRPr="008A140D">
        <w:rPr>
          <w:rFonts w:asciiTheme="minorHAnsi" w:hAnsiTheme="minorHAnsi" w:cs="Helvetica"/>
          <w:color w:val="222635"/>
          <w:sz w:val="29"/>
          <w:szCs w:val="29"/>
        </w:rPr>
        <w:t>inlinks</w:t>
      </w:r>
      <w:proofErr w:type="spellEnd"/>
      <w:r w:rsidRPr="008A140D">
        <w:rPr>
          <w:rFonts w:asciiTheme="minorHAnsi" w:hAnsiTheme="minorHAnsi" w:cs="Helvetica"/>
          <w:color w:val="222635"/>
          <w:sz w:val="29"/>
          <w:szCs w:val="29"/>
        </w:rPr>
        <w:t xml:space="preserve"> (by sampling the </w:t>
      </w:r>
      <w:proofErr w:type="spellStart"/>
      <w:r w:rsidRPr="008A140D">
        <w:rPr>
          <w:rFonts w:asciiTheme="minorHAnsi" w:hAnsiTheme="minorHAnsi" w:cs="Helvetica"/>
          <w:color w:val="222635"/>
          <w:sz w:val="29"/>
          <w:szCs w:val="29"/>
        </w:rPr>
        <w:t>inlinks</w:t>
      </w:r>
      <w:proofErr w:type="spellEnd"/>
      <w:r w:rsidRPr="008A140D">
        <w:rPr>
          <w:rFonts w:asciiTheme="minorHAnsi" w:hAnsiTheme="minorHAnsi" w:cs="Helvetica"/>
          <w:color w:val="222635"/>
          <w:sz w:val="29"/>
          <w:szCs w:val="29"/>
        </w:rPr>
        <w:t xml:space="preserve"> into the initial result set) into the expanded result set. After this expansion, it runs an iterative algorithm to compute the authority ranks and hub ranks. And use the combination of these 2 ranks to calculate the ultimate rank of each page, usually pages with high hub rank will </w:t>
      </w:r>
      <w:proofErr w:type="spellStart"/>
      <w:r w:rsidRPr="008A140D">
        <w:rPr>
          <w:rFonts w:asciiTheme="minorHAnsi" w:hAnsiTheme="minorHAnsi" w:cs="Helvetica"/>
          <w:color w:val="222635"/>
          <w:sz w:val="29"/>
          <w:szCs w:val="29"/>
        </w:rPr>
        <w:t>weight</w:t>
      </w:r>
      <w:proofErr w:type="spellEnd"/>
      <w:r w:rsidRPr="008A140D">
        <w:rPr>
          <w:rFonts w:asciiTheme="minorHAnsi" w:hAnsiTheme="minorHAnsi" w:cs="Helvetica"/>
          <w:color w:val="222635"/>
          <w:sz w:val="29"/>
          <w:szCs w:val="29"/>
        </w:rPr>
        <w:t xml:space="preserve"> more than high authority rank.</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 xml:space="preserve">Notice that the HITS algorithm is perform at query time and not pre-computed upfront. The advantage of HITS is that it is sensitive to the query (as compare to PageRank which is not). The disadvantage is that it </w:t>
      </w:r>
      <w:proofErr w:type="gramStart"/>
      <w:r w:rsidRPr="008A140D">
        <w:rPr>
          <w:rFonts w:asciiTheme="minorHAnsi" w:hAnsiTheme="minorHAnsi" w:cs="Helvetica"/>
          <w:color w:val="222635"/>
          <w:sz w:val="29"/>
          <w:szCs w:val="29"/>
        </w:rPr>
        <w:t>perform</w:t>
      </w:r>
      <w:proofErr w:type="gramEnd"/>
      <w:r w:rsidRPr="008A140D">
        <w:rPr>
          <w:rFonts w:asciiTheme="minorHAnsi" w:hAnsiTheme="minorHAnsi" w:cs="Helvetica"/>
          <w:color w:val="222635"/>
          <w:sz w:val="29"/>
          <w:szCs w:val="29"/>
        </w:rPr>
        <w:t xml:space="preserve"> ranking per query and hence expensive.</w:t>
      </w:r>
    </w:p>
    <w:p w:rsidR="006A2006" w:rsidRPr="008A140D" w:rsidRDefault="006A2006" w:rsidP="006A2006">
      <w:pPr>
        <w:pStyle w:val="Heading3"/>
        <w:shd w:val="clear" w:color="auto" w:fill="FFFFFF"/>
        <w:spacing w:before="300" w:after="75"/>
        <w:rPr>
          <w:rFonts w:asciiTheme="minorHAnsi" w:hAnsiTheme="minorHAnsi" w:cs="Helvetica"/>
          <w:color w:val="222635"/>
          <w:sz w:val="38"/>
          <w:szCs w:val="38"/>
        </w:rPr>
      </w:pPr>
      <w:r w:rsidRPr="008A140D">
        <w:rPr>
          <w:rFonts w:asciiTheme="minorHAnsi" w:hAnsiTheme="minorHAnsi" w:cs="Helvetica"/>
          <w:color w:val="222635"/>
          <w:sz w:val="49"/>
          <w:szCs w:val="49"/>
        </w:rPr>
        <w:t>Query Processor</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When user input a search query (containing multiple words), the query will be treated as a "query document". Relevancy is computed and combined with the rank of the document and return an ordered list of result.</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There are many ways to compute the relevancy. We can consider only the documents that contains all the terms specified in the query. In this model, we search for each term (with the query) a list of document id and then do an intersection with them. If we order the document list by the document id, the intersection can be computed pretty efficiently.</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lastRenderedPageBreak/>
        <w:t>Alternatively, we can return the union (instead of intersection) of all document and order them by a combination of the page rank TF/IDF score. Document that have more terms intersecting with the query will have a higher TF/IDF score.</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In some cases, an automatic query result feedback loop can be used to improve the relevancy.</w:t>
      </w:r>
    </w:p>
    <w:p w:rsidR="006A2006" w:rsidRPr="008A140D" w:rsidRDefault="006A2006" w:rsidP="006A2006">
      <w:pPr>
        <w:numPr>
          <w:ilvl w:val="0"/>
          <w:numId w:val="9"/>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In first round, the search engine will perform a search (as described above) based on user query</w:t>
      </w:r>
    </w:p>
    <w:p w:rsidR="006A2006" w:rsidRPr="008A140D" w:rsidRDefault="006A2006" w:rsidP="006A2006">
      <w:pPr>
        <w:numPr>
          <w:ilvl w:val="0"/>
          <w:numId w:val="9"/>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Construct a second round query by expanding the original query with additional terms found in the return documents which has high rank in the first round result</w:t>
      </w:r>
    </w:p>
    <w:p w:rsidR="006A2006" w:rsidRPr="008A140D" w:rsidRDefault="006A2006" w:rsidP="006A2006">
      <w:pPr>
        <w:numPr>
          <w:ilvl w:val="0"/>
          <w:numId w:val="9"/>
        </w:numPr>
        <w:shd w:val="clear" w:color="auto" w:fill="FFFFFF"/>
        <w:spacing w:before="100" w:beforeAutospacing="1" w:after="100" w:afterAutospacing="1" w:line="240" w:lineRule="auto"/>
        <w:rPr>
          <w:rFonts w:cs="Helvetica"/>
          <w:color w:val="222635"/>
          <w:sz w:val="29"/>
          <w:szCs w:val="29"/>
        </w:rPr>
      </w:pPr>
      <w:r w:rsidRPr="008A140D">
        <w:rPr>
          <w:rFonts w:cs="Helvetica"/>
          <w:color w:val="222635"/>
          <w:sz w:val="29"/>
          <w:szCs w:val="29"/>
        </w:rPr>
        <w:t>Perform a second round of query and return the result.</w:t>
      </w:r>
    </w:p>
    <w:p w:rsidR="006A2006" w:rsidRPr="008A140D" w:rsidRDefault="006A2006" w:rsidP="006A2006">
      <w:pPr>
        <w:pStyle w:val="Heading3"/>
        <w:shd w:val="clear" w:color="auto" w:fill="FFFFFF"/>
        <w:spacing w:before="300" w:after="75"/>
        <w:rPr>
          <w:rFonts w:asciiTheme="minorHAnsi" w:hAnsiTheme="minorHAnsi" w:cs="Helvetica"/>
          <w:color w:val="222635"/>
          <w:sz w:val="38"/>
          <w:szCs w:val="38"/>
        </w:rPr>
      </w:pPr>
      <w:r w:rsidRPr="008A140D">
        <w:rPr>
          <w:rFonts w:asciiTheme="minorHAnsi" w:hAnsiTheme="minorHAnsi" w:cs="Helvetica"/>
          <w:color w:val="222635"/>
          <w:sz w:val="49"/>
          <w:szCs w:val="49"/>
        </w:rPr>
        <w:t>Outstanding Issues</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 xml:space="preserve">Fighting the spammer is a continuous battle in search engine. Because of the financial value of being shown up in the first page of search result. Many spammers try to manipulate their page. Earlier attempt is to modify a page to repeat the terms many </w:t>
      </w:r>
      <w:proofErr w:type="spellStart"/>
      <w:r w:rsidRPr="008A140D">
        <w:rPr>
          <w:rFonts w:asciiTheme="minorHAnsi" w:hAnsiTheme="minorHAnsi" w:cs="Helvetica"/>
          <w:color w:val="222635"/>
          <w:sz w:val="29"/>
          <w:szCs w:val="29"/>
        </w:rPr>
        <w:t>many</w:t>
      </w:r>
      <w:proofErr w:type="spellEnd"/>
      <w:r w:rsidRPr="008A140D">
        <w:rPr>
          <w:rFonts w:asciiTheme="minorHAnsi" w:hAnsiTheme="minorHAnsi" w:cs="Helvetica"/>
          <w:color w:val="222635"/>
          <w:sz w:val="29"/>
          <w:szCs w:val="29"/>
        </w:rPr>
        <w:t xml:space="preserve"> times (trying to increase the TF/IDF score). The evolution of Page rank has mitigate this to some degree because page rank in based on "out-of-page" information that the site owner is much harder to manipulate.</w:t>
      </w:r>
    </w:p>
    <w:p w:rsidR="006A2006" w:rsidRPr="008A140D" w:rsidRDefault="006A2006" w:rsidP="006A2006">
      <w:pPr>
        <w:pStyle w:val="NormalWeb"/>
        <w:shd w:val="clear" w:color="auto" w:fill="FFFFFF"/>
        <w:spacing w:before="75" w:beforeAutospacing="0" w:after="225" w:afterAutospacing="0"/>
        <w:rPr>
          <w:rFonts w:asciiTheme="minorHAnsi" w:hAnsiTheme="minorHAnsi" w:cs="Helvetica"/>
          <w:color w:val="222635"/>
          <w:sz w:val="29"/>
          <w:szCs w:val="29"/>
        </w:rPr>
      </w:pPr>
      <w:r w:rsidRPr="008A140D">
        <w:rPr>
          <w:rFonts w:asciiTheme="minorHAnsi" w:hAnsiTheme="minorHAnsi" w:cs="Helvetica"/>
          <w:color w:val="222635"/>
          <w:sz w:val="29"/>
          <w:szCs w:val="29"/>
        </w:rPr>
        <w:t xml:space="preserve">But people use Link-farms to game the page rank algorithms. The ideas </w:t>
      </w:r>
      <w:proofErr w:type="gramStart"/>
      <w:r w:rsidRPr="008A140D">
        <w:rPr>
          <w:rFonts w:asciiTheme="minorHAnsi" w:hAnsiTheme="minorHAnsi" w:cs="Helvetica"/>
          <w:color w:val="222635"/>
          <w:sz w:val="29"/>
          <w:szCs w:val="29"/>
        </w:rPr>
        <w:t>is</w:t>
      </w:r>
      <w:proofErr w:type="gramEnd"/>
      <w:r w:rsidRPr="008A140D">
        <w:rPr>
          <w:rFonts w:asciiTheme="minorHAnsi" w:hAnsiTheme="minorHAnsi" w:cs="Helvetica"/>
          <w:color w:val="222635"/>
          <w:sz w:val="29"/>
          <w:szCs w:val="29"/>
        </w:rPr>
        <w:t xml:space="preserve"> to trade links between different domains. There is active research in this area about how to catch these patterns and discount their ranks</w:t>
      </w:r>
    </w:p>
    <w:p w:rsidR="006A2006" w:rsidRPr="008A140D" w:rsidRDefault="006A2006">
      <w:pPr>
        <w:rPr>
          <w:rFonts w:cs="Helvetica"/>
          <w:b/>
          <w:sz w:val="32"/>
        </w:rPr>
      </w:pPr>
    </w:p>
    <w:p w:rsidR="00FA50BA" w:rsidRPr="008A140D" w:rsidRDefault="00FA50BA">
      <w:pPr>
        <w:rPr>
          <w:rFonts w:cs="Helvetica"/>
          <w:b/>
          <w:sz w:val="32"/>
        </w:rPr>
      </w:pPr>
    </w:p>
    <w:p w:rsidR="006A2006" w:rsidRPr="008A140D" w:rsidRDefault="006A2006" w:rsidP="006A2006">
      <w:pPr>
        <w:pStyle w:val="NormalWeb"/>
        <w:shd w:val="clear" w:color="auto" w:fill="FFFFFF"/>
        <w:spacing w:before="0" w:beforeAutospacing="0" w:after="360" w:afterAutospacing="0"/>
        <w:jc w:val="center"/>
        <w:rPr>
          <w:rFonts w:asciiTheme="minorHAnsi" w:hAnsiTheme="minorHAnsi" w:cs="Helvetica"/>
          <w:b/>
          <w:color w:val="FF0000"/>
          <w:u w:val="single"/>
        </w:rPr>
      </w:pPr>
    </w:p>
    <w:p w:rsidR="006A2006" w:rsidRPr="008A140D" w:rsidRDefault="006A2006" w:rsidP="006A2006">
      <w:pPr>
        <w:pStyle w:val="NormalWeb"/>
        <w:shd w:val="clear" w:color="auto" w:fill="FFFFFF"/>
        <w:spacing w:before="0" w:beforeAutospacing="0" w:after="360" w:afterAutospacing="0"/>
        <w:jc w:val="center"/>
        <w:rPr>
          <w:rFonts w:asciiTheme="minorHAnsi" w:hAnsiTheme="minorHAnsi" w:cs="Helvetica"/>
          <w:b/>
          <w:color w:val="FF0000"/>
          <w:u w:val="single"/>
        </w:rPr>
      </w:pPr>
    </w:p>
    <w:p w:rsidR="006A2006" w:rsidRPr="008A140D" w:rsidRDefault="006A2006" w:rsidP="006A2006">
      <w:pPr>
        <w:pStyle w:val="NormalWeb"/>
        <w:shd w:val="clear" w:color="auto" w:fill="FFFFFF"/>
        <w:spacing w:before="0" w:beforeAutospacing="0" w:after="360" w:afterAutospacing="0"/>
        <w:jc w:val="center"/>
        <w:rPr>
          <w:rFonts w:asciiTheme="minorHAnsi" w:hAnsiTheme="minorHAnsi" w:cs="Helvetica"/>
          <w:b/>
          <w:color w:val="FF0000"/>
          <w:u w:val="single"/>
        </w:rPr>
      </w:pPr>
    </w:p>
    <w:p w:rsidR="006A2006" w:rsidRPr="008A140D" w:rsidRDefault="006A2006" w:rsidP="006A2006">
      <w:pPr>
        <w:pStyle w:val="NormalWeb"/>
        <w:shd w:val="clear" w:color="auto" w:fill="FFFFFF"/>
        <w:spacing w:before="0" w:beforeAutospacing="0" w:after="360" w:afterAutospacing="0"/>
        <w:jc w:val="center"/>
        <w:rPr>
          <w:rFonts w:asciiTheme="minorHAnsi" w:hAnsiTheme="minorHAnsi" w:cs="Helvetica"/>
          <w:b/>
          <w:color w:val="FF0000"/>
          <w:u w:val="single"/>
        </w:rPr>
      </w:pPr>
    </w:p>
    <w:p w:rsidR="006A2006" w:rsidRPr="008A140D" w:rsidRDefault="006A2006" w:rsidP="006A2006">
      <w:pPr>
        <w:pStyle w:val="NormalWeb"/>
        <w:shd w:val="clear" w:color="auto" w:fill="FFFFFF"/>
        <w:spacing w:before="0" w:beforeAutospacing="0" w:after="360" w:afterAutospacing="0"/>
        <w:jc w:val="center"/>
        <w:rPr>
          <w:rFonts w:asciiTheme="minorHAnsi" w:hAnsiTheme="minorHAnsi" w:cs="Helvetica"/>
          <w:b/>
          <w:color w:val="FF0000"/>
          <w:u w:val="single"/>
        </w:rPr>
      </w:pPr>
    </w:p>
    <w:p w:rsidR="006A2006" w:rsidRPr="008A140D" w:rsidRDefault="006A2006" w:rsidP="006A2006">
      <w:pPr>
        <w:pStyle w:val="NormalWeb"/>
        <w:shd w:val="clear" w:color="auto" w:fill="FFFFFF"/>
        <w:spacing w:before="0" w:beforeAutospacing="0" w:after="360" w:afterAutospacing="0"/>
        <w:jc w:val="center"/>
        <w:rPr>
          <w:rFonts w:asciiTheme="minorHAnsi" w:hAnsiTheme="minorHAnsi" w:cs="Helvetica"/>
          <w:b/>
          <w:color w:val="FF0000"/>
          <w:u w:val="single"/>
        </w:rPr>
      </w:pPr>
    </w:p>
    <w:p w:rsidR="006A2006" w:rsidRPr="008A140D" w:rsidRDefault="006A2006" w:rsidP="006A2006">
      <w:pPr>
        <w:pStyle w:val="NormalWeb"/>
        <w:shd w:val="clear" w:color="auto" w:fill="FFFFFF"/>
        <w:spacing w:before="0" w:beforeAutospacing="0" w:after="360" w:afterAutospacing="0"/>
        <w:jc w:val="center"/>
        <w:rPr>
          <w:rFonts w:asciiTheme="minorHAnsi" w:hAnsiTheme="minorHAnsi" w:cs="Helvetica"/>
          <w:b/>
          <w:color w:val="FF0000"/>
          <w:u w:val="single"/>
        </w:rPr>
      </w:pPr>
    </w:p>
    <w:p w:rsidR="00E616FA" w:rsidRPr="008A140D" w:rsidRDefault="006A2006" w:rsidP="006A2006">
      <w:pPr>
        <w:pStyle w:val="NormalWeb"/>
        <w:shd w:val="clear" w:color="auto" w:fill="FFFFFF"/>
        <w:spacing w:before="0" w:beforeAutospacing="0" w:after="360" w:afterAutospacing="0"/>
        <w:jc w:val="center"/>
        <w:rPr>
          <w:rFonts w:asciiTheme="minorHAnsi" w:hAnsiTheme="minorHAnsi" w:cs="Helvetica"/>
          <w:b/>
          <w:color w:val="FF0000"/>
          <w:u w:val="single"/>
        </w:rPr>
      </w:pPr>
      <w:r w:rsidRPr="008A140D">
        <w:rPr>
          <w:rFonts w:asciiTheme="minorHAnsi" w:hAnsiTheme="minorHAnsi" w:cs="Helvetica"/>
          <w:b/>
          <w:color w:val="FF0000"/>
          <w:u w:val="single"/>
        </w:rPr>
        <w:t>Google page rank</w:t>
      </w:r>
    </w:p>
    <w:p w:rsidR="006A2006" w:rsidRPr="008A140D" w:rsidRDefault="006A2006" w:rsidP="006A2006">
      <w:pPr>
        <w:shd w:val="clear" w:color="auto" w:fill="FFFFFF"/>
        <w:spacing w:before="75" w:after="100" w:afterAutospacing="1" w:line="312" w:lineRule="atLeast"/>
        <w:ind w:left="1440" w:firstLine="720"/>
        <w:outlineLvl w:val="0"/>
        <w:rPr>
          <w:rFonts w:eastAsia="Times New Roman" w:cs="Helvetica"/>
          <w:sz w:val="24"/>
          <w:szCs w:val="24"/>
          <w:lang w:eastAsia="en-IN"/>
        </w:rPr>
      </w:pPr>
      <w:r w:rsidRPr="008A140D">
        <w:rPr>
          <w:rFonts w:eastAsia="Times New Roman" w:cs="Helvetica"/>
          <w:noProof/>
          <w:sz w:val="24"/>
          <w:szCs w:val="24"/>
          <w:lang w:eastAsia="en-IN"/>
        </w:rPr>
        <w:drawing>
          <wp:inline distT="0" distB="0" distL="0" distR="0" wp14:anchorId="71C474FF" wp14:editId="18C946B0">
            <wp:extent cx="2857500" cy="2857500"/>
            <wp:effectExtent l="0" t="0" r="0" b="0"/>
            <wp:docPr id="2" name="Picture 2" descr="SEO Page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O Page ra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6A2006" w:rsidRPr="008A140D" w:rsidRDefault="006A2006" w:rsidP="006A2006">
      <w:pPr>
        <w:shd w:val="clear" w:color="auto" w:fill="FFFFFF"/>
        <w:spacing w:before="100" w:beforeAutospacing="1" w:after="100" w:afterAutospacing="1" w:line="240" w:lineRule="auto"/>
        <w:rPr>
          <w:rFonts w:eastAsia="Times New Roman" w:cs="Helvetica"/>
          <w:color w:val="000000"/>
          <w:sz w:val="20"/>
          <w:szCs w:val="20"/>
          <w:lang w:eastAsia="en-IN"/>
        </w:rPr>
      </w:pPr>
      <w:r w:rsidRPr="008A140D">
        <w:rPr>
          <w:rFonts w:eastAsia="Times New Roman" w:cs="Helvetica"/>
          <w:color w:val="000000"/>
          <w:sz w:val="20"/>
          <w:szCs w:val="20"/>
          <w:lang w:eastAsia="en-IN"/>
        </w:rPr>
        <w:t>PageRank is an algorithm used by Google for link analysis. It was invented by Larry Page and Sergey Brin; the owners of Google. It was developed by Google to rank pages on their merit and not on meta tags as people had started misusing meta tags to improve their rankings. It evaluates the quality and quantity of links to a webpage and accordingly assigns a score on a 0 to 10 scale based on the page's importance and authority.</w:t>
      </w:r>
    </w:p>
    <w:p w:rsidR="006A2006" w:rsidRPr="008A140D" w:rsidRDefault="006A2006" w:rsidP="006A2006">
      <w:pPr>
        <w:shd w:val="clear" w:color="auto" w:fill="FFFFFF"/>
        <w:spacing w:before="100" w:beforeAutospacing="1" w:after="100" w:afterAutospacing="1" w:line="240" w:lineRule="auto"/>
        <w:rPr>
          <w:rFonts w:eastAsia="Times New Roman" w:cs="Helvetica"/>
          <w:color w:val="000000"/>
          <w:sz w:val="20"/>
          <w:szCs w:val="20"/>
          <w:lang w:eastAsia="en-IN"/>
        </w:rPr>
      </w:pPr>
      <w:r w:rsidRPr="008A140D">
        <w:rPr>
          <w:rFonts w:eastAsia="Times New Roman" w:cs="Helvetica"/>
          <w:color w:val="000000"/>
          <w:sz w:val="20"/>
          <w:szCs w:val="20"/>
          <w:lang w:eastAsia="en-IN"/>
        </w:rPr>
        <w:t>It is an important off-page optimization factor. It decides how easily and quickly your users can find your webpages on the world wide web. If your PageRank is good the user will find you easily as the search engine will keep your site higher on the search engine listings.</w:t>
      </w:r>
    </w:p>
    <w:p w:rsidR="006A2006" w:rsidRPr="008A140D" w:rsidRDefault="006A2006" w:rsidP="006A2006">
      <w:pPr>
        <w:shd w:val="clear" w:color="auto" w:fill="FFFFFF"/>
        <w:spacing w:before="100" w:beforeAutospacing="1" w:after="100" w:afterAutospacing="1" w:line="240" w:lineRule="auto"/>
        <w:rPr>
          <w:rFonts w:eastAsia="Times New Roman" w:cs="Helvetica"/>
          <w:color w:val="000000"/>
          <w:sz w:val="20"/>
          <w:szCs w:val="20"/>
          <w:lang w:eastAsia="en-IN"/>
        </w:rPr>
      </w:pPr>
    </w:p>
    <w:p w:rsidR="006A2006" w:rsidRPr="008A140D" w:rsidRDefault="006A2006" w:rsidP="006A2006">
      <w:pPr>
        <w:shd w:val="clear" w:color="auto" w:fill="FFFFFF"/>
        <w:spacing w:after="360" w:line="240" w:lineRule="auto"/>
        <w:rPr>
          <w:rFonts w:eastAsia="Times New Roman" w:cs="Helvetica"/>
          <w:color w:val="000000"/>
          <w:sz w:val="20"/>
          <w:szCs w:val="20"/>
          <w:lang w:eastAsia="en-IN"/>
        </w:rPr>
      </w:pPr>
      <w:r w:rsidRPr="008A140D">
        <w:rPr>
          <w:rFonts w:eastAsia="Times New Roman" w:cs="Helvetica"/>
          <w:b/>
          <w:color w:val="333333"/>
          <w:sz w:val="24"/>
          <w:szCs w:val="24"/>
          <w:lang w:eastAsia="en-IN"/>
        </w:rPr>
        <w:t>How is a PageRank determined?</w:t>
      </w:r>
    </w:p>
    <w:p w:rsidR="006A2006" w:rsidRPr="008A140D" w:rsidRDefault="006A2006" w:rsidP="006A2006">
      <w:pPr>
        <w:shd w:val="clear" w:color="auto" w:fill="FFFFFF"/>
        <w:spacing w:before="100" w:beforeAutospacing="1" w:after="100" w:afterAutospacing="1" w:line="240" w:lineRule="auto"/>
        <w:rPr>
          <w:rFonts w:eastAsia="Times New Roman" w:cs="Helvetica"/>
          <w:color w:val="000000"/>
          <w:sz w:val="20"/>
          <w:szCs w:val="20"/>
          <w:lang w:eastAsia="en-IN"/>
        </w:rPr>
      </w:pPr>
      <w:r w:rsidRPr="008A140D">
        <w:rPr>
          <w:rFonts w:cs="Helvetica"/>
          <w:color w:val="000000"/>
          <w:sz w:val="20"/>
          <w:szCs w:val="20"/>
          <w:shd w:val="clear" w:color="auto" w:fill="FFFFFF"/>
        </w:rPr>
        <w:t>It is calculated by a proprietary mathematical formula that considers each link to a website as a vote. A website is compared with every other website with similar content and keywords in a popularity contest. The website with most links including the most valuable links gets a higher rank in popularity.</w:t>
      </w:r>
    </w:p>
    <w:p w:rsidR="006A2006" w:rsidRPr="008A140D" w:rsidRDefault="006A2006" w:rsidP="006A2006">
      <w:pPr>
        <w:pStyle w:val="NormalWeb"/>
        <w:shd w:val="clear" w:color="auto" w:fill="FFFFFF"/>
        <w:spacing w:before="0" w:beforeAutospacing="0" w:after="360" w:afterAutospacing="0"/>
        <w:jc w:val="center"/>
        <w:rPr>
          <w:rFonts w:asciiTheme="minorHAnsi" w:hAnsiTheme="minorHAnsi" w:cs="Helvetica"/>
        </w:rPr>
      </w:pPr>
    </w:p>
    <w:p w:rsidR="006A2006" w:rsidRPr="008A140D" w:rsidRDefault="006A2006" w:rsidP="006A2006">
      <w:pPr>
        <w:shd w:val="clear" w:color="auto" w:fill="FFFFFF"/>
        <w:spacing w:after="360" w:line="240" w:lineRule="auto"/>
        <w:rPr>
          <w:rFonts w:cs="Helvetica"/>
          <w:color w:val="610B38"/>
          <w:sz w:val="38"/>
          <w:szCs w:val="38"/>
        </w:rPr>
      </w:pPr>
      <w:r w:rsidRPr="008A140D">
        <w:rPr>
          <w:rFonts w:eastAsia="Times New Roman" w:cs="Helvetica"/>
          <w:b/>
          <w:color w:val="333333"/>
          <w:sz w:val="24"/>
          <w:szCs w:val="24"/>
          <w:lang w:eastAsia="en-IN"/>
        </w:rPr>
        <w:t>Some important link building strategies to improve your Google PageRank</w:t>
      </w:r>
    </w:p>
    <w:p w:rsidR="006A2006" w:rsidRPr="008A140D" w:rsidRDefault="006A2006" w:rsidP="006A2006">
      <w:pPr>
        <w:numPr>
          <w:ilvl w:val="0"/>
          <w:numId w:val="2"/>
        </w:numPr>
        <w:shd w:val="clear" w:color="auto" w:fill="FFFFFF"/>
        <w:spacing w:before="60" w:after="100" w:afterAutospacing="1" w:line="315" w:lineRule="atLeast"/>
        <w:rPr>
          <w:rFonts w:cs="Helvetica"/>
          <w:color w:val="000000"/>
          <w:sz w:val="20"/>
          <w:szCs w:val="20"/>
        </w:rPr>
      </w:pPr>
      <w:r w:rsidRPr="008A140D">
        <w:rPr>
          <w:rFonts w:cs="Helvetica"/>
          <w:color w:val="000000"/>
          <w:sz w:val="20"/>
          <w:szCs w:val="20"/>
        </w:rPr>
        <w:t>List your site on renowned and popular directories and stay away from link farms that are not useful.</w:t>
      </w:r>
    </w:p>
    <w:p w:rsidR="006A2006" w:rsidRPr="008A140D" w:rsidRDefault="006A2006" w:rsidP="006A2006">
      <w:pPr>
        <w:numPr>
          <w:ilvl w:val="0"/>
          <w:numId w:val="2"/>
        </w:numPr>
        <w:shd w:val="clear" w:color="auto" w:fill="FFFFFF"/>
        <w:spacing w:before="60" w:after="100" w:afterAutospacing="1" w:line="315" w:lineRule="atLeast"/>
        <w:rPr>
          <w:rFonts w:cs="Helvetica"/>
          <w:color w:val="000000"/>
          <w:sz w:val="20"/>
          <w:szCs w:val="20"/>
        </w:rPr>
      </w:pPr>
      <w:r w:rsidRPr="008A140D">
        <w:rPr>
          <w:rFonts w:cs="Helvetica"/>
          <w:color w:val="000000"/>
          <w:sz w:val="20"/>
          <w:szCs w:val="20"/>
        </w:rPr>
        <w:t>Be a part of online forums and share valuable comments with backlinks to your site.</w:t>
      </w:r>
    </w:p>
    <w:p w:rsidR="006A2006" w:rsidRPr="008A140D" w:rsidRDefault="006A2006" w:rsidP="006A2006">
      <w:pPr>
        <w:numPr>
          <w:ilvl w:val="0"/>
          <w:numId w:val="2"/>
        </w:numPr>
        <w:shd w:val="clear" w:color="auto" w:fill="FFFFFF"/>
        <w:spacing w:before="60" w:after="100" w:afterAutospacing="1" w:line="315" w:lineRule="atLeast"/>
        <w:rPr>
          <w:rFonts w:cs="Helvetica"/>
          <w:color w:val="000000"/>
          <w:sz w:val="20"/>
          <w:szCs w:val="20"/>
        </w:rPr>
      </w:pPr>
      <w:r w:rsidRPr="008A140D">
        <w:rPr>
          <w:rFonts w:cs="Helvetica"/>
          <w:color w:val="000000"/>
          <w:sz w:val="20"/>
          <w:szCs w:val="20"/>
        </w:rPr>
        <w:lastRenderedPageBreak/>
        <w:t>Publish relevant articles on trusted and popular article submission sites like Ezine</w:t>
      </w:r>
      <w:r w:rsidR="00B0569D" w:rsidRPr="008A140D">
        <w:rPr>
          <w:rFonts w:cs="Helvetica"/>
          <w:color w:val="000000"/>
          <w:sz w:val="20"/>
          <w:szCs w:val="20"/>
        </w:rPr>
        <w:t xml:space="preserve"> </w:t>
      </w:r>
      <w:r w:rsidRPr="008A140D">
        <w:rPr>
          <w:rFonts w:cs="Helvetica"/>
          <w:color w:val="000000"/>
          <w:sz w:val="20"/>
          <w:szCs w:val="20"/>
        </w:rPr>
        <w:t>Articles and Associated Content.</w:t>
      </w:r>
    </w:p>
    <w:p w:rsidR="006A2006" w:rsidRPr="008A140D" w:rsidRDefault="006A2006" w:rsidP="006A2006">
      <w:pPr>
        <w:numPr>
          <w:ilvl w:val="0"/>
          <w:numId w:val="2"/>
        </w:numPr>
        <w:shd w:val="clear" w:color="auto" w:fill="FFFFFF"/>
        <w:spacing w:before="60" w:after="100" w:afterAutospacing="1" w:line="315" w:lineRule="atLeast"/>
        <w:rPr>
          <w:rFonts w:cs="Helvetica"/>
          <w:color w:val="000000"/>
          <w:sz w:val="20"/>
          <w:szCs w:val="20"/>
        </w:rPr>
      </w:pPr>
      <w:r w:rsidRPr="008A140D">
        <w:rPr>
          <w:rFonts w:cs="Helvetica"/>
          <w:color w:val="000000"/>
          <w:sz w:val="20"/>
          <w:szCs w:val="20"/>
        </w:rPr>
        <w:t>Find out popular sites and encourage them for link exchange</w:t>
      </w:r>
    </w:p>
    <w:p w:rsidR="006A2006" w:rsidRPr="008A140D" w:rsidRDefault="006A2006" w:rsidP="006A2006">
      <w:pPr>
        <w:numPr>
          <w:ilvl w:val="0"/>
          <w:numId w:val="2"/>
        </w:numPr>
        <w:shd w:val="clear" w:color="auto" w:fill="FFFFFF"/>
        <w:spacing w:before="60" w:after="100" w:afterAutospacing="1" w:line="315" w:lineRule="atLeast"/>
        <w:rPr>
          <w:rFonts w:cs="Helvetica"/>
          <w:color w:val="000000"/>
          <w:sz w:val="20"/>
          <w:szCs w:val="20"/>
        </w:rPr>
      </w:pPr>
      <w:r w:rsidRPr="008A140D">
        <w:rPr>
          <w:rFonts w:cs="Helvetica"/>
          <w:color w:val="000000"/>
          <w:sz w:val="20"/>
          <w:szCs w:val="20"/>
        </w:rPr>
        <w:t>Be active on social media; use different techniques like Social Bookmarking, Twitter profile links and Google+ shares for building links</w:t>
      </w:r>
    </w:p>
    <w:p w:rsidR="00B0569D" w:rsidRPr="008A140D" w:rsidRDefault="00460C96" w:rsidP="00B0569D">
      <w:pPr>
        <w:pStyle w:val="Heading2"/>
        <w:spacing w:before="0" w:line="336" w:lineRule="atLeast"/>
        <w:textAlignment w:val="baseline"/>
        <w:rPr>
          <w:rFonts w:asciiTheme="minorHAnsi" w:hAnsiTheme="minorHAnsi" w:cs="Helvetica"/>
          <w:b w:val="0"/>
          <w:bCs w:val="0"/>
          <w:color w:val="000000"/>
          <w:sz w:val="42"/>
          <w:szCs w:val="42"/>
        </w:rPr>
      </w:pPr>
      <w:hyperlink r:id="rId16" w:history="1">
        <w:r w:rsidR="00B0569D" w:rsidRPr="008A140D">
          <w:rPr>
            <w:rStyle w:val="Hyperlink"/>
            <w:rFonts w:asciiTheme="minorHAnsi" w:hAnsiTheme="minorHAnsi" w:cs="Helvetica"/>
            <w:b w:val="0"/>
            <w:bCs w:val="0"/>
            <w:color w:val="000000"/>
            <w:sz w:val="42"/>
            <w:szCs w:val="42"/>
            <w:bdr w:val="none" w:sz="0" w:space="0" w:color="auto" w:frame="1"/>
          </w:rPr>
          <w:t>Java Program to Implement PageRank Algorithm</w:t>
        </w:r>
      </w:hyperlink>
    </w:p>
    <w:p w:rsidR="00B0569D" w:rsidRPr="008A140D" w:rsidRDefault="00B0569D" w:rsidP="00B0569D">
      <w:pPr>
        <w:textAlignment w:val="baseline"/>
        <w:rPr>
          <w:rFonts w:cs="Helvetica"/>
          <w:color w:val="414A51"/>
          <w:sz w:val="29"/>
          <w:szCs w:val="29"/>
          <w:bdr w:val="none" w:sz="0" w:space="0" w:color="auto" w:frame="1"/>
        </w:rPr>
      </w:pPr>
      <w:r w:rsidRPr="008A140D">
        <w:rPr>
          <w:rFonts w:cs="Helvetica"/>
          <w:color w:val="414A51"/>
          <w:sz w:val="29"/>
          <w:szCs w:val="29"/>
          <w:bdr w:val="none" w:sz="0" w:space="0" w:color="auto" w:frame="1"/>
        </w:rPr>
        <w:t xml:space="preserve">When you go and type some keywords in Google Search Engine a list of Web Pages will be displayed, but how does the search engine know which page to be shown first to the user? To solve this problem </w:t>
      </w:r>
      <w:proofErr w:type="spellStart"/>
      <w:proofErr w:type="gramStart"/>
      <w:r w:rsidRPr="008A140D">
        <w:rPr>
          <w:rFonts w:cs="Helvetica"/>
          <w:color w:val="414A51"/>
          <w:sz w:val="29"/>
          <w:szCs w:val="29"/>
          <w:bdr w:val="none" w:sz="0" w:space="0" w:color="auto" w:frame="1"/>
        </w:rPr>
        <w:t>a</w:t>
      </w:r>
      <w:proofErr w:type="spellEnd"/>
      <w:proofErr w:type="gramEnd"/>
      <w:r w:rsidRPr="008A140D">
        <w:rPr>
          <w:rFonts w:cs="Helvetica"/>
          <w:color w:val="414A51"/>
          <w:sz w:val="29"/>
          <w:szCs w:val="29"/>
          <w:bdr w:val="none" w:sz="0" w:space="0" w:color="auto" w:frame="1"/>
        </w:rPr>
        <w:t xml:space="preserve"> algorithm called PageRank was developed at Stanford university by Larry Page and Sergey Brin in 1996.The PageRank Algorithm uses probabilistic distribution to calculate rank of a Web page and using this rank display the search results to the user. The </w:t>
      </w:r>
      <w:proofErr w:type="spellStart"/>
      <w:r w:rsidRPr="008A140D">
        <w:rPr>
          <w:rFonts w:cs="Helvetica"/>
          <w:color w:val="414A51"/>
          <w:sz w:val="29"/>
          <w:szCs w:val="29"/>
          <w:bdr w:val="none" w:sz="0" w:space="0" w:color="auto" w:frame="1"/>
        </w:rPr>
        <w:t>Pagerank</w:t>
      </w:r>
      <w:proofErr w:type="spellEnd"/>
      <w:r w:rsidRPr="008A140D">
        <w:rPr>
          <w:rFonts w:cs="Helvetica"/>
          <w:color w:val="414A51"/>
          <w:sz w:val="29"/>
          <w:szCs w:val="29"/>
          <w:bdr w:val="none" w:sz="0" w:space="0" w:color="auto" w:frame="1"/>
        </w:rPr>
        <w:t xml:space="preserve"> is recalculated every time the search engine crawls the web.</w:t>
      </w:r>
    </w:p>
    <w:p w:rsidR="00B0569D" w:rsidRPr="008A140D" w:rsidRDefault="00B0569D" w:rsidP="00B0569D">
      <w:pPr>
        <w:textAlignment w:val="baseline"/>
        <w:rPr>
          <w:rFonts w:cs="Helvetica"/>
          <w:color w:val="414A51"/>
          <w:sz w:val="29"/>
          <w:szCs w:val="29"/>
          <w:bdr w:val="none" w:sz="0" w:space="0" w:color="auto" w:frame="1"/>
        </w:rPr>
      </w:pPr>
    </w:p>
    <w:p w:rsidR="00B0569D" w:rsidRPr="008A140D" w:rsidRDefault="00B0569D" w:rsidP="00B0569D">
      <w:pPr>
        <w:rPr>
          <w:rFonts w:cs="Helvetica"/>
        </w:rPr>
      </w:pPr>
      <w:r w:rsidRPr="008A140D">
        <w:rPr>
          <w:rFonts w:cs="Helvetica"/>
          <w:color w:val="414A51"/>
          <w:sz w:val="25"/>
          <w:szCs w:val="25"/>
          <w:shd w:val="clear" w:color="auto" w:fill="FFFFFF"/>
        </w:rPr>
        <w:t>The original Page Rank algorithm which was described by Larry Page and Sergey Brin is :</w:t>
      </w:r>
      <w:r w:rsidRPr="008A140D">
        <w:rPr>
          <w:rFonts w:cs="Helvetica"/>
          <w:color w:val="414A51"/>
          <w:sz w:val="25"/>
          <w:szCs w:val="25"/>
        </w:rPr>
        <w:br/>
      </w:r>
      <w:r w:rsidRPr="008A140D">
        <w:rPr>
          <w:rFonts w:cs="Helvetica"/>
          <w:color w:val="414A51"/>
          <w:sz w:val="25"/>
          <w:szCs w:val="25"/>
        </w:rPr>
        <w:br/>
      </w:r>
      <w:r w:rsidRPr="008A140D">
        <w:rPr>
          <w:rFonts w:cs="Helvetica"/>
          <w:b/>
          <w:bCs/>
          <w:color w:val="414A51"/>
          <w:sz w:val="36"/>
          <w:szCs w:val="36"/>
          <w:bdr w:val="none" w:sz="0" w:space="0" w:color="auto" w:frame="1"/>
          <w:shd w:val="clear" w:color="auto" w:fill="FFFFFF"/>
        </w:rPr>
        <w:t>PR(A) = (1-d) + d (PR(W1)/C(W1) + ... + PR(</w:t>
      </w:r>
      <w:proofErr w:type="spellStart"/>
      <w:r w:rsidRPr="008A140D">
        <w:rPr>
          <w:rFonts w:cs="Helvetica"/>
          <w:b/>
          <w:bCs/>
          <w:color w:val="414A51"/>
          <w:sz w:val="36"/>
          <w:szCs w:val="36"/>
          <w:bdr w:val="none" w:sz="0" w:space="0" w:color="auto" w:frame="1"/>
          <w:shd w:val="clear" w:color="auto" w:fill="FFFFFF"/>
        </w:rPr>
        <w:t>Wn</w:t>
      </w:r>
      <w:proofErr w:type="spellEnd"/>
      <w:r w:rsidRPr="008A140D">
        <w:rPr>
          <w:rFonts w:cs="Helvetica"/>
          <w:b/>
          <w:bCs/>
          <w:color w:val="414A51"/>
          <w:sz w:val="36"/>
          <w:szCs w:val="36"/>
          <w:bdr w:val="none" w:sz="0" w:space="0" w:color="auto" w:frame="1"/>
          <w:shd w:val="clear" w:color="auto" w:fill="FFFFFF"/>
        </w:rPr>
        <w:t>)/C(</w:t>
      </w:r>
      <w:proofErr w:type="spellStart"/>
      <w:r w:rsidRPr="008A140D">
        <w:rPr>
          <w:rFonts w:cs="Helvetica"/>
          <w:b/>
          <w:bCs/>
          <w:color w:val="414A51"/>
          <w:sz w:val="36"/>
          <w:szCs w:val="36"/>
          <w:bdr w:val="none" w:sz="0" w:space="0" w:color="auto" w:frame="1"/>
          <w:shd w:val="clear" w:color="auto" w:fill="FFFFFF"/>
        </w:rPr>
        <w:t>Wn</w:t>
      </w:r>
      <w:proofErr w:type="spellEnd"/>
      <w:r w:rsidRPr="008A140D">
        <w:rPr>
          <w:rFonts w:cs="Helvetica"/>
          <w:b/>
          <w:bCs/>
          <w:color w:val="414A51"/>
          <w:sz w:val="36"/>
          <w:szCs w:val="36"/>
          <w:bdr w:val="none" w:sz="0" w:space="0" w:color="auto" w:frame="1"/>
          <w:shd w:val="clear" w:color="auto" w:fill="FFFFFF"/>
        </w:rPr>
        <w:t>))</w:t>
      </w:r>
      <w:r w:rsidRPr="008A140D">
        <w:rPr>
          <w:rFonts w:cs="Helvetica"/>
          <w:color w:val="414A51"/>
          <w:sz w:val="25"/>
          <w:szCs w:val="25"/>
        </w:rPr>
        <w:br/>
      </w:r>
      <w:r w:rsidRPr="008A140D">
        <w:rPr>
          <w:rFonts w:cs="Helvetica"/>
          <w:color w:val="414A51"/>
          <w:sz w:val="25"/>
          <w:szCs w:val="25"/>
        </w:rPr>
        <w:br/>
      </w:r>
      <w:r w:rsidRPr="008A140D">
        <w:rPr>
          <w:rFonts w:cs="Helvetica"/>
          <w:color w:val="414A51"/>
          <w:sz w:val="25"/>
          <w:szCs w:val="25"/>
          <w:shd w:val="clear" w:color="auto" w:fill="FFFFFF"/>
        </w:rPr>
        <w:t>Where :</w:t>
      </w:r>
      <w:r w:rsidRPr="008A140D">
        <w:rPr>
          <w:rFonts w:cs="Helvetica"/>
          <w:color w:val="414A51"/>
          <w:sz w:val="25"/>
          <w:szCs w:val="25"/>
        </w:rPr>
        <w:br/>
      </w:r>
      <w:r w:rsidRPr="008A140D">
        <w:rPr>
          <w:rFonts w:cs="Helvetica"/>
          <w:color w:val="414A51"/>
          <w:sz w:val="25"/>
          <w:szCs w:val="25"/>
          <w:shd w:val="clear" w:color="auto" w:fill="FFFFFF"/>
        </w:rPr>
        <w:t>PR(A) – Page Rank of page A</w:t>
      </w:r>
      <w:r w:rsidRPr="008A140D">
        <w:rPr>
          <w:rFonts w:cs="Helvetica"/>
          <w:color w:val="414A51"/>
          <w:sz w:val="25"/>
          <w:szCs w:val="25"/>
        </w:rPr>
        <w:br/>
      </w:r>
      <w:r w:rsidRPr="008A140D">
        <w:rPr>
          <w:rFonts w:cs="Helvetica"/>
          <w:color w:val="414A51"/>
          <w:sz w:val="25"/>
          <w:szCs w:val="25"/>
          <w:shd w:val="clear" w:color="auto" w:fill="FFFFFF"/>
        </w:rPr>
        <w:t>PR(Wi) – Page Rank of pages Wi which link to page A</w:t>
      </w:r>
      <w:r w:rsidRPr="008A140D">
        <w:rPr>
          <w:rFonts w:cs="Helvetica"/>
          <w:color w:val="414A51"/>
          <w:sz w:val="25"/>
          <w:szCs w:val="25"/>
        </w:rPr>
        <w:br/>
      </w:r>
      <w:r w:rsidRPr="008A140D">
        <w:rPr>
          <w:rFonts w:cs="Helvetica"/>
          <w:color w:val="414A51"/>
          <w:sz w:val="25"/>
          <w:szCs w:val="25"/>
          <w:shd w:val="clear" w:color="auto" w:fill="FFFFFF"/>
        </w:rPr>
        <w:t>C(Wi) - number of outbound links on page Wi</w:t>
      </w:r>
      <w:r w:rsidRPr="008A140D">
        <w:rPr>
          <w:rFonts w:cs="Helvetica"/>
          <w:color w:val="414A51"/>
          <w:sz w:val="25"/>
          <w:szCs w:val="25"/>
        </w:rPr>
        <w:br/>
      </w:r>
      <w:r w:rsidRPr="008A140D">
        <w:rPr>
          <w:rFonts w:cs="Helvetica"/>
          <w:color w:val="414A51"/>
          <w:sz w:val="25"/>
          <w:szCs w:val="25"/>
          <w:shd w:val="clear" w:color="auto" w:fill="FFFFFF"/>
        </w:rPr>
        <w:t>d - damping factor which can be set between 0 and 1</w:t>
      </w:r>
      <w:r w:rsidRPr="008A140D">
        <w:rPr>
          <w:rFonts w:cs="Helvetica"/>
          <w:color w:val="414A51"/>
          <w:sz w:val="25"/>
          <w:szCs w:val="25"/>
        </w:rPr>
        <w:br/>
      </w:r>
      <w:r w:rsidRPr="008A140D">
        <w:rPr>
          <w:rFonts w:cs="Helvetica"/>
          <w:color w:val="414A51"/>
          <w:sz w:val="25"/>
          <w:szCs w:val="25"/>
        </w:rPr>
        <w:br/>
      </w:r>
      <w:r w:rsidRPr="008A140D">
        <w:rPr>
          <w:rFonts w:cs="Helvetica"/>
          <w:color w:val="414A51"/>
          <w:sz w:val="25"/>
          <w:szCs w:val="25"/>
          <w:shd w:val="clear" w:color="auto" w:fill="FFFFFF"/>
        </w:rPr>
        <w:t xml:space="preserve">To calculate PageRank for the n Webpages ,First we initialise all Webpages with equal page rank of 1/n </w:t>
      </w:r>
      <w:proofErr w:type="spellStart"/>
      <w:r w:rsidRPr="008A140D">
        <w:rPr>
          <w:rFonts w:cs="Helvetica"/>
          <w:color w:val="414A51"/>
          <w:sz w:val="25"/>
          <w:szCs w:val="25"/>
          <w:shd w:val="clear" w:color="auto" w:fill="FFFFFF"/>
        </w:rPr>
        <w:t>each.Then</w:t>
      </w:r>
      <w:proofErr w:type="spellEnd"/>
      <w:r w:rsidRPr="008A140D">
        <w:rPr>
          <w:rFonts w:cs="Helvetica"/>
          <w:color w:val="414A51"/>
          <w:sz w:val="25"/>
          <w:szCs w:val="25"/>
          <w:shd w:val="clear" w:color="auto" w:fill="FFFFFF"/>
        </w:rPr>
        <w:t xml:space="preserve"> Step by Step we calculate Page Rank for each Webpage one after the other.</w:t>
      </w:r>
      <w:r w:rsidRPr="008A140D">
        <w:rPr>
          <w:rFonts w:cs="Helvetica"/>
          <w:color w:val="414A51"/>
          <w:sz w:val="25"/>
          <w:szCs w:val="25"/>
        </w:rPr>
        <w:br/>
      </w:r>
      <w:r w:rsidRPr="008A140D">
        <w:rPr>
          <w:rFonts w:cs="Helvetica"/>
          <w:color w:val="414A51"/>
          <w:sz w:val="25"/>
          <w:szCs w:val="25"/>
        </w:rPr>
        <w:br/>
      </w:r>
      <w:r w:rsidRPr="008A140D">
        <w:rPr>
          <w:rFonts w:cs="Helvetica"/>
          <w:color w:val="414A51"/>
          <w:sz w:val="25"/>
          <w:szCs w:val="25"/>
        </w:rPr>
        <w:br/>
      </w:r>
      <w:r w:rsidRPr="008A140D">
        <w:rPr>
          <w:rFonts w:cs="Helvetica"/>
          <w:color w:val="414A51"/>
          <w:sz w:val="25"/>
          <w:szCs w:val="25"/>
          <w:shd w:val="clear" w:color="auto" w:fill="FFFFFF"/>
        </w:rPr>
        <w:t>Let us take one example :</w:t>
      </w:r>
      <w:r w:rsidRPr="008A140D">
        <w:rPr>
          <w:rFonts w:cs="Helvetica"/>
          <w:color w:val="414A51"/>
          <w:sz w:val="25"/>
          <w:szCs w:val="25"/>
        </w:rPr>
        <w:br/>
      </w:r>
    </w:p>
    <w:p w:rsidR="00B0569D" w:rsidRPr="008A140D" w:rsidRDefault="00B0569D" w:rsidP="00B0569D">
      <w:pPr>
        <w:shd w:val="clear" w:color="auto" w:fill="FFFFFF"/>
        <w:jc w:val="center"/>
        <w:textAlignment w:val="baseline"/>
        <w:rPr>
          <w:rFonts w:cs="Helvetica"/>
          <w:color w:val="414A51"/>
          <w:sz w:val="25"/>
          <w:szCs w:val="25"/>
        </w:rPr>
      </w:pPr>
      <w:r w:rsidRPr="008A140D">
        <w:rPr>
          <w:rFonts w:cs="Helvetica"/>
          <w:noProof/>
          <w:color w:val="02AACE"/>
          <w:sz w:val="25"/>
          <w:szCs w:val="25"/>
          <w:bdr w:val="none" w:sz="0" w:space="0" w:color="auto" w:frame="1"/>
          <w:lang w:eastAsia="en-IN"/>
        </w:rPr>
        <w:lastRenderedPageBreak/>
        <w:drawing>
          <wp:inline distT="0" distB="0" distL="0" distR="0" wp14:anchorId="7CA97EB6" wp14:editId="0D6F15D7">
            <wp:extent cx="3714750" cy="3457575"/>
            <wp:effectExtent l="0" t="0" r="0" b="9525"/>
            <wp:docPr id="10" name="Picture 10" descr="Java Program to Implement Simple PageRank Algorith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rogram to Implement Simple PageRank Algorith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3457575"/>
                    </a:xfrm>
                    <a:prstGeom prst="rect">
                      <a:avLst/>
                    </a:prstGeom>
                    <a:noFill/>
                    <a:ln>
                      <a:noFill/>
                    </a:ln>
                  </pic:spPr>
                </pic:pic>
              </a:graphicData>
            </a:graphic>
          </wp:inline>
        </w:drawing>
      </w:r>
    </w:p>
    <w:p w:rsidR="00B0569D" w:rsidRPr="008A140D" w:rsidRDefault="00B0569D" w:rsidP="00B0569D">
      <w:pPr>
        <w:rPr>
          <w:rFonts w:cs="Helvetica"/>
          <w:sz w:val="24"/>
          <w:szCs w:val="24"/>
        </w:rPr>
      </w:pPr>
    </w:p>
    <w:p w:rsidR="00B0569D" w:rsidRPr="008A140D" w:rsidRDefault="00B0569D" w:rsidP="00B0569D">
      <w:pPr>
        <w:rPr>
          <w:rFonts w:cs="Helvetica"/>
        </w:rPr>
      </w:pPr>
      <w:r w:rsidRPr="008A140D">
        <w:rPr>
          <w:rFonts w:cs="Helvetica"/>
          <w:color w:val="414A51"/>
          <w:sz w:val="25"/>
          <w:szCs w:val="25"/>
        </w:rPr>
        <w:br/>
      </w:r>
      <w:r w:rsidRPr="008A140D">
        <w:rPr>
          <w:rFonts w:cs="Helvetica"/>
          <w:color w:val="414A51"/>
          <w:sz w:val="25"/>
          <w:szCs w:val="25"/>
          <w:bdr w:val="none" w:sz="0" w:space="0" w:color="auto" w:frame="1"/>
          <w:shd w:val="clear" w:color="auto" w:fill="FFFFFF"/>
        </w:rPr>
        <w:t xml:space="preserve">There are 5 Web pages represented by Nodes A, B, </w:t>
      </w:r>
      <w:proofErr w:type="gramStart"/>
      <w:r w:rsidRPr="008A140D">
        <w:rPr>
          <w:rFonts w:cs="Helvetica"/>
          <w:color w:val="414A51"/>
          <w:sz w:val="25"/>
          <w:szCs w:val="25"/>
          <w:bdr w:val="none" w:sz="0" w:space="0" w:color="auto" w:frame="1"/>
          <w:shd w:val="clear" w:color="auto" w:fill="FFFFFF"/>
        </w:rPr>
        <w:t>C ,</w:t>
      </w:r>
      <w:proofErr w:type="gramEnd"/>
      <w:r w:rsidRPr="008A140D">
        <w:rPr>
          <w:rFonts w:cs="Helvetica"/>
          <w:color w:val="414A51"/>
          <w:sz w:val="25"/>
          <w:szCs w:val="25"/>
          <w:bdr w:val="none" w:sz="0" w:space="0" w:color="auto" w:frame="1"/>
          <w:shd w:val="clear" w:color="auto" w:fill="FFFFFF"/>
        </w:rPr>
        <w:t xml:space="preserve"> D, E .The hyperlink from each webpage to the other is represented by the arrow head.</w:t>
      </w:r>
    </w:p>
    <w:p w:rsidR="00B0569D" w:rsidRPr="008A140D" w:rsidRDefault="00B0569D" w:rsidP="00B0569D">
      <w:pPr>
        <w:shd w:val="clear" w:color="auto" w:fill="FFFFFF"/>
        <w:jc w:val="center"/>
        <w:textAlignment w:val="baseline"/>
        <w:rPr>
          <w:rFonts w:cs="Helvetica"/>
          <w:color w:val="414A51"/>
          <w:sz w:val="25"/>
          <w:szCs w:val="25"/>
        </w:rPr>
      </w:pPr>
      <w:r w:rsidRPr="008A140D">
        <w:rPr>
          <w:rFonts w:cs="Helvetica"/>
          <w:noProof/>
          <w:color w:val="02AACE"/>
          <w:sz w:val="25"/>
          <w:szCs w:val="25"/>
          <w:bdr w:val="none" w:sz="0" w:space="0" w:color="auto" w:frame="1"/>
          <w:lang w:eastAsia="en-IN"/>
        </w:rPr>
        <w:drawing>
          <wp:inline distT="0" distB="0" distL="0" distR="0" wp14:anchorId="79A5872F" wp14:editId="5E400B1C">
            <wp:extent cx="5000625" cy="1581150"/>
            <wp:effectExtent l="0" t="0" r="9525" b="0"/>
            <wp:docPr id="9" name="Picture 9" descr="Java Program to Implement Simple PageRank Algorith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Program to Implement Simple PageRank Algorith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1581150"/>
                    </a:xfrm>
                    <a:prstGeom prst="rect">
                      <a:avLst/>
                    </a:prstGeom>
                    <a:noFill/>
                    <a:ln>
                      <a:noFill/>
                    </a:ln>
                  </pic:spPr>
                </pic:pic>
              </a:graphicData>
            </a:graphic>
          </wp:inline>
        </w:drawing>
      </w:r>
    </w:p>
    <w:p w:rsidR="00B0569D" w:rsidRPr="008A140D" w:rsidRDefault="00B0569D" w:rsidP="00B0569D">
      <w:pPr>
        <w:rPr>
          <w:rFonts w:cs="Helvetica"/>
          <w:sz w:val="24"/>
          <w:szCs w:val="24"/>
        </w:rPr>
      </w:pPr>
      <w:r w:rsidRPr="008A140D">
        <w:rPr>
          <w:rFonts w:cs="Helvetica"/>
          <w:color w:val="414A51"/>
          <w:sz w:val="25"/>
          <w:szCs w:val="25"/>
        </w:rPr>
        <w:br/>
      </w:r>
      <w:r w:rsidRPr="008A140D">
        <w:rPr>
          <w:rFonts w:cs="Helvetica"/>
          <w:color w:val="414A51"/>
          <w:sz w:val="25"/>
          <w:szCs w:val="25"/>
          <w:bdr w:val="none" w:sz="0" w:space="0" w:color="auto" w:frame="1"/>
          <w:shd w:val="clear" w:color="auto" w:fill="FFFFFF"/>
        </w:rPr>
        <w:t>At 0th Step we have all Webpages PageRank values 0.2 that is 1/5 (1/n</w:t>
      </w:r>
      <w:proofErr w:type="gramStart"/>
      <w:r w:rsidRPr="008A140D">
        <w:rPr>
          <w:rFonts w:cs="Helvetica"/>
          <w:color w:val="414A51"/>
          <w:sz w:val="25"/>
          <w:szCs w:val="25"/>
          <w:bdr w:val="none" w:sz="0" w:space="0" w:color="auto" w:frame="1"/>
          <w:shd w:val="clear" w:color="auto" w:fill="FFFFFF"/>
        </w:rPr>
        <w:t>) .</w:t>
      </w:r>
      <w:proofErr w:type="gramEnd"/>
      <w:r w:rsidRPr="008A140D">
        <w:rPr>
          <w:rFonts w:cs="Helvetica"/>
          <w:color w:val="414A51"/>
          <w:sz w:val="25"/>
          <w:szCs w:val="25"/>
          <w:bdr w:val="none" w:sz="0" w:space="0" w:color="auto" w:frame="1"/>
          <w:shd w:val="clear" w:color="auto" w:fill="FFFFFF"/>
        </w:rPr>
        <w:t xml:space="preserve"> To get PageRank of Webpage </w:t>
      </w:r>
      <w:proofErr w:type="gramStart"/>
      <w:r w:rsidRPr="008A140D">
        <w:rPr>
          <w:rFonts w:cs="Helvetica"/>
          <w:color w:val="414A51"/>
          <w:sz w:val="25"/>
          <w:szCs w:val="25"/>
          <w:bdr w:val="none" w:sz="0" w:space="0" w:color="auto" w:frame="1"/>
          <w:shd w:val="clear" w:color="auto" w:fill="FFFFFF"/>
        </w:rPr>
        <w:t>A ,consider</w:t>
      </w:r>
      <w:proofErr w:type="gramEnd"/>
      <w:r w:rsidRPr="008A140D">
        <w:rPr>
          <w:rFonts w:cs="Helvetica"/>
          <w:color w:val="414A51"/>
          <w:sz w:val="25"/>
          <w:szCs w:val="25"/>
          <w:bdr w:val="none" w:sz="0" w:space="0" w:color="auto" w:frame="1"/>
          <w:shd w:val="clear" w:color="auto" w:fill="FFFFFF"/>
        </w:rPr>
        <w:t xml:space="preserve"> all the incoming links to A .So we have 1/4th the Page Rank of C is pointed to A. So it will be (1/5)*(1/4) which is (1/20) or 0.05 the Page Rank of A. </w:t>
      </w:r>
      <w:r w:rsidRPr="008A140D">
        <w:rPr>
          <w:rFonts w:cs="Helvetica"/>
          <w:color w:val="414A51"/>
          <w:sz w:val="25"/>
          <w:szCs w:val="25"/>
        </w:rPr>
        <w:br/>
      </w:r>
      <w:r w:rsidRPr="008A140D">
        <w:rPr>
          <w:rFonts w:cs="Helvetica"/>
          <w:color w:val="414A51"/>
          <w:sz w:val="25"/>
          <w:szCs w:val="25"/>
          <w:bdr w:val="none" w:sz="0" w:space="0" w:color="auto" w:frame="1"/>
          <w:shd w:val="clear" w:color="auto" w:fill="FFFFFF"/>
        </w:rPr>
        <w:br/>
        <w:t>Similarly the Page Rank of B will be  (1/5)*(1/4)+(1/5)*(1/1) which is (5/20) or 0.25 because A's PageRank value is 1/5 or 0.2 from Step 0 . Even though we got 0.05 of A's PageRank in Step 1 we are considering 0.05 when we are Calculating Page Rank of B in Step 2.</w:t>
      </w:r>
    </w:p>
    <w:p w:rsidR="008A140D" w:rsidRPr="008A140D" w:rsidRDefault="008A140D" w:rsidP="00B0569D">
      <w:pPr>
        <w:rPr>
          <w:rFonts w:cs="Helvetica"/>
          <w:color w:val="414A51"/>
          <w:sz w:val="25"/>
          <w:szCs w:val="25"/>
        </w:rPr>
      </w:pPr>
    </w:p>
    <w:p w:rsidR="00B0569D" w:rsidRPr="008A140D" w:rsidRDefault="008A140D" w:rsidP="00B0569D">
      <w:pPr>
        <w:rPr>
          <w:ins w:id="0" w:author="Unknown"/>
          <w:rFonts w:cs="Helvetica"/>
          <w:color w:val="414A51"/>
          <w:sz w:val="25"/>
          <w:szCs w:val="25"/>
        </w:rPr>
      </w:pPr>
      <w:r w:rsidRPr="008A140D">
        <w:rPr>
          <w:rFonts w:cs="Helvetica"/>
          <w:color w:val="414A51"/>
          <w:sz w:val="25"/>
          <w:szCs w:val="25"/>
          <w:shd w:val="clear" w:color="auto" w:fill="FFFFFF"/>
        </w:rPr>
        <w:t>he general rule is --&gt; we consider (N-</w:t>
      </w:r>
      <w:proofErr w:type="gramStart"/>
      <w:r w:rsidRPr="008A140D">
        <w:rPr>
          <w:rFonts w:cs="Helvetica"/>
          <w:color w:val="414A51"/>
          <w:sz w:val="25"/>
          <w:szCs w:val="25"/>
          <w:shd w:val="clear" w:color="auto" w:fill="FFFFFF"/>
        </w:rPr>
        <w:t>1)</w:t>
      </w:r>
      <w:proofErr w:type="spellStart"/>
      <w:r w:rsidRPr="008A140D">
        <w:rPr>
          <w:rFonts w:cs="Helvetica"/>
          <w:color w:val="414A51"/>
          <w:sz w:val="25"/>
          <w:szCs w:val="25"/>
          <w:shd w:val="clear" w:color="auto" w:fill="FFFFFF"/>
        </w:rPr>
        <w:t>th</w:t>
      </w:r>
      <w:proofErr w:type="spellEnd"/>
      <w:proofErr w:type="gramEnd"/>
      <w:r w:rsidRPr="008A140D">
        <w:rPr>
          <w:rFonts w:cs="Helvetica"/>
          <w:color w:val="414A51"/>
          <w:sz w:val="25"/>
          <w:szCs w:val="25"/>
          <w:shd w:val="clear" w:color="auto" w:fill="FFFFFF"/>
        </w:rPr>
        <w:t xml:space="preserve"> step values when we are calculating the Page Rank values for Nth Step . Not </w:t>
      </w:r>
      <w:proofErr w:type="gramStart"/>
      <w:r w:rsidRPr="008A140D">
        <w:rPr>
          <w:rFonts w:cs="Helvetica"/>
          <w:color w:val="414A51"/>
          <w:sz w:val="25"/>
          <w:szCs w:val="25"/>
          <w:shd w:val="clear" w:color="auto" w:fill="FFFFFF"/>
        </w:rPr>
        <w:t>Clear ?</w:t>
      </w:r>
      <w:proofErr w:type="gramEnd"/>
      <w:r w:rsidRPr="008A140D">
        <w:rPr>
          <w:rFonts w:cs="Helvetica"/>
          <w:color w:val="414A51"/>
          <w:sz w:val="25"/>
          <w:szCs w:val="25"/>
          <w:shd w:val="clear" w:color="auto" w:fill="FFFFFF"/>
        </w:rPr>
        <w:t xml:space="preserve"> Please Comment it </w:t>
      </w:r>
      <w:proofErr w:type="gramStart"/>
      <w:r w:rsidRPr="008A140D">
        <w:rPr>
          <w:rFonts w:cs="Helvetica"/>
          <w:color w:val="414A51"/>
          <w:sz w:val="25"/>
          <w:szCs w:val="25"/>
          <w:shd w:val="clear" w:color="auto" w:fill="FFFFFF"/>
        </w:rPr>
        <w:t>below .</w:t>
      </w:r>
      <w:proofErr w:type="gramEnd"/>
      <w:r w:rsidRPr="008A140D">
        <w:rPr>
          <w:rFonts w:cs="Helvetica"/>
          <w:color w:val="414A51"/>
          <w:sz w:val="25"/>
          <w:szCs w:val="25"/>
        </w:rPr>
        <w:br/>
      </w:r>
      <w:r w:rsidRPr="008A140D">
        <w:rPr>
          <w:rFonts w:cs="Helvetica"/>
          <w:color w:val="414A51"/>
          <w:sz w:val="25"/>
          <w:szCs w:val="25"/>
        </w:rPr>
        <w:br/>
      </w:r>
      <w:r w:rsidRPr="008A140D">
        <w:rPr>
          <w:rFonts w:cs="Helvetica"/>
          <w:color w:val="414A51"/>
          <w:sz w:val="25"/>
          <w:szCs w:val="25"/>
          <w:shd w:val="clear" w:color="auto" w:fill="FFFFFF"/>
        </w:rPr>
        <w:t>In Similar way we calculate all the Page Rank Values and Sort them to Get the Most important Webpage to be displayed in the Search Results .</w:t>
      </w:r>
      <w:ins w:id="1" w:author="Unknown">
        <w:r w:rsidR="00B0569D" w:rsidRPr="008A140D">
          <w:rPr>
            <w:rFonts w:cs="Helvetica"/>
            <w:color w:val="414A51"/>
            <w:sz w:val="25"/>
            <w:szCs w:val="25"/>
          </w:rPr>
          <w:br/>
        </w:r>
      </w:ins>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9026"/>
      </w:tblGrid>
      <w:tr w:rsidR="00B0569D" w:rsidRPr="008A140D" w:rsidTr="00B0569D">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B0569D" w:rsidRPr="008A140D" w:rsidRDefault="00B0569D">
            <w:pPr>
              <w:jc w:val="center"/>
              <w:rPr>
                <w:rFonts w:cs="Helvetica"/>
                <w:color w:val="414A51"/>
                <w:sz w:val="25"/>
                <w:szCs w:val="25"/>
              </w:rPr>
            </w:pPr>
            <w:r w:rsidRPr="008A140D">
              <w:rPr>
                <w:rFonts w:cs="Helvetica"/>
                <w:noProof/>
                <w:color w:val="02AACE"/>
                <w:sz w:val="25"/>
                <w:szCs w:val="25"/>
                <w:bdr w:val="none" w:sz="0" w:space="0" w:color="auto" w:frame="1"/>
                <w:lang w:eastAsia="en-IN"/>
              </w:rPr>
              <w:drawing>
                <wp:inline distT="0" distB="0" distL="0" distR="0" wp14:anchorId="59F726E2" wp14:editId="799B93A6">
                  <wp:extent cx="4619625" cy="3571875"/>
                  <wp:effectExtent l="0" t="0" r="9525" b="9525"/>
                  <wp:docPr id="8" name="Picture 8" descr="Java Program to Implement Simple PageRank Algorith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Program to Implement Simple PageRank Algorithm">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3571875"/>
                          </a:xfrm>
                          <a:prstGeom prst="rect">
                            <a:avLst/>
                          </a:prstGeom>
                          <a:noFill/>
                          <a:ln>
                            <a:noFill/>
                          </a:ln>
                        </pic:spPr>
                      </pic:pic>
                    </a:graphicData>
                  </a:graphic>
                </wp:inline>
              </w:drawing>
            </w:r>
          </w:p>
        </w:tc>
      </w:tr>
      <w:tr w:rsidR="00B0569D" w:rsidRPr="008A140D" w:rsidTr="008A140D">
        <w:trPr>
          <w:trHeight w:val="3402"/>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B0569D" w:rsidRPr="008A140D" w:rsidRDefault="00B0569D">
            <w:pPr>
              <w:jc w:val="center"/>
              <w:rPr>
                <w:rFonts w:cs="Helvetica"/>
                <w:color w:val="414A51"/>
                <w:sz w:val="20"/>
                <w:szCs w:val="20"/>
              </w:rPr>
            </w:pPr>
            <w:r w:rsidRPr="008A140D">
              <w:rPr>
                <w:rFonts w:cs="Helvetica"/>
                <w:color w:val="414A51"/>
                <w:sz w:val="20"/>
                <w:szCs w:val="20"/>
              </w:rPr>
              <w:t>Edith Law - lecture12</w:t>
            </w:r>
          </w:p>
          <w:p w:rsidR="008A140D" w:rsidRPr="008A140D" w:rsidRDefault="008A140D">
            <w:pPr>
              <w:jc w:val="center"/>
              <w:rPr>
                <w:rFonts w:cs="Helvetica"/>
                <w:color w:val="414A51"/>
                <w:sz w:val="20"/>
                <w:szCs w:val="20"/>
              </w:rPr>
            </w:pPr>
          </w:p>
          <w:p w:rsidR="008A140D" w:rsidRPr="008A140D" w:rsidRDefault="008A140D" w:rsidP="008A140D">
            <w:pPr>
              <w:pStyle w:val="Heading4"/>
              <w:shd w:val="clear" w:color="auto" w:fill="FFFFFF"/>
              <w:spacing w:before="900" w:after="450" w:line="336" w:lineRule="atLeast"/>
              <w:textAlignment w:val="baseline"/>
              <w:rPr>
                <w:rFonts w:asciiTheme="minorHAnsi" w:hAnsiTheme="minorHAnsi"/>
                <w:bCs w:val="0"/>
                <w:color w:val="FF0000"/>
                <w:sz w:val="32"/>
              </w:rPr>
            </w:pPr>
            <w:r w:rsidRPr="008A140D">
              <w:rPr>
                <w:rFonts w:asciiTheme="minorHAnsi" w:hAnsiTheme="minorHAnsi"/>
                <w:bCs w:val="0"/>
                <w:color w:val="FF0000"/>
                <w:sz w:val="32"/>
              </w:rPr>
              <w:t xml:space="preserve">Java Code for Page Rank </w:t>
            </w:r>
            <w:proofErr w:type="gramStart"/>
            <w:r w:rsidRPr="008A140D">
              <w:rPr>
                <w:rFonts w:asciiTheme="minorHAnsi" w:hAnsiTheme="minorHAnsi"/>
                <w:bCs w:val="0"/>
                <w:color w:val="FF0000"/>
                <w:sz w:val="32"/>
              </w:rPr>
              <w:t>Algorithm :</w:t>
            </w:r>
            <w:proofErr w:type="gramEnd"/>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ljs-keyword"/>
                <w:rFonts w:asciiTheme="minorHAnsi" w:hAnsiTheme="minorHAnsi"/>
                <w:color w:val="7928A1"/>
                <w:bdr w:val="none" w:sz="0" w:space="0" w:color="auto" w:frame="1"/>
                <w:shd w:val="clear" w:color="auto" w:fill="FEFEFE"/>
              </w:rPr>
              <w:t>import</w:t>
            </w: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java.util</w:t>
            </w:r>
            <w:proofErr w:type="spellEnd"/>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ljs-keyword"/>
                <w:rFonts w:asciiTheme="minorHAnsi" w:hAnsiTheme="minorHAnsi"/>
                <w:color w:val="7928A1"/>
                <w:bdr w:val="none" w:sz="0" w:space="0" w:color="auto" w:frame="1"/>
                <w:shd w:val="clear" w:color="auto" w:fill="FEFEFE"/>
              </w:rPr>
              <w:t>import</w:t>
            </w:r>
            <w:r w:rsidRPr="008A140D">
              <w:rPr>
                <w:rStyle w:val="HTMLCode"/>
                <w:rFonts w:asciiTheme="minorHAnsi" w:hAnsiTheme="minorHAnsi"/>
                <w:color w:val="545454"/>
                <w:bdr w:val="none" w:sz="0" w:space="0" w:color="auto" w:frame="1"/>
                <w:shd w:val="clear" w:color="auto" w:fill="FEFEFE"/>
              </w:rPr>
              <w:t xml:space="preserve"> </w:t>
            </w:r>
            <w:proofErr w:type="gramStart"/>
            <w:r w:rsidRPr="008A140D">
              <w:rPr>
                <w:rStyle w:val="HTMLCode"/>
                <w:rFonts w:asciiTheme="minorHAnsi" w:hAnsiTheme="minorHAnsi"/>
                <w:color w:val="545454"/>
                <w:bdr w:val="none" w:sz="0" w:space="0" w:color="auto" w:frame="1"/>
                <w:shd w:val="clear" w:color="auto" w:fill="FEFEFE"/>
              </w:rPr>
              <w:t>java.io.*</w:t>
            </w:r>
            <w:proofErr w:type="gramEnd"/>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ljs-keyword"/>
                <w:rFonts w:asciiTheme="minorHAnsi" w:hAnsiTheme="minorHAnsi"/>
                <w:color w:val="7928A1"/>
                <w:bdr w:val="none" w:sz="0" w:space="0" w:color="auto" w:frame="1"/>
                <w:shd w:val="clear" w:color="auto" w:fill="FEFEFE"/>
              </w:rPr>
              <w:t>public</w:t>
            </w: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class</w:t>
            </w:r>
            <w:r w:rsidRPr="008A140D">
              <w:rPr>
                <w:rStyle w:val="hljs-class"/>
                <w:rFonts w:asciiTheme="minorHAnsi" w:hAnsiTheme="minorHAnsi"/>
                <w:color w:val="545454"/>
                <w:bdr w:val="none" w:sz="0" w:space="0" w:color="auto" w:frame="1"/>
                <w:shd w:val="clear" w:color="auto" w:fill="FEFEFE"/>
              </w:rPr>
              <w:t xml:space="preserve"> </w:t>
            </w:r>
            <w:r w:rsidRPr="008A140D">
              <w:rPr>
                <w:rStyle w:val="hljs-title"/>
                <w:rFonts w:asciiTheme="minorHAnsi" w:hAnsiTheme="minorHAnsi"/>
                <w:color w:val="007FAA"/>
                <w:bdr w:val="none" w:sz="0" w:space="0" w:color="auto" w:frame="1"/>
                <w:shd w:val="clear" w:color="auto" w:fill="FEFEFE"/>
              </w:rPr>
              <w:t>PageRank</w:t>
            </w:r>
            <w:r w:rsidRPr="008A140D">
              <w:rPr>
                <w:rStyle w:val="hljs-class"/>
                <w:rFonts w:asciiTheme="minorHAnsi" w:hAnsiTheme="minorHAnsi"/>
                <w:color w:val="545454"/>
                <w:bdr w:val="none" w:sz="0" w:space="0" w:color="auto" w:frame="1"/>
                <w:shd w:val="clear" w:color="auto" w:fill="FEFEFE"/>
              </w:rPr>
              <w:t xml:space="preserve"> </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public</w:t>
            </w: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int</w:t>
            </w:r>
            <w:r w:rsidRPr="008A140D">
              <w:rPr>
                <w:rStyle w:val="HTMLCode"/>
                <w:rFonts w:asciiTheme="minorHAnsi" w:hAnsiTheme="minorHAnsi"/>
                <w:color w:val="545454"/>
                <w:bdr w:val="none" w:sz="0" w:space="0" w:color="auto" w:frame="1"/>
                <w:shd w:val="clear" w:color="auto" w:fill="FEFEFE"/>
              </w:rPr>
              <w:t xml:space="preserve"> path[][] = </w:t>
            </w:r>
            <w:r w:rsidRPr="008A140D">
              <w:rPr>
                <w:rStyle w:val="hljs-keyword"/>
                <w:rFonts w:asciiTheme="minorHAnsi" w:hAnsiTheme="minorHAnsi"/>
                <w:color w:val="7928A1"/>
                <w:bdr w:val="none" w:sz="0" w:space="0" w:color="auto" w:frame="1"/>
                <w:shd w:val="clear" w:color="auto" w:fill="FEFEFE"/>
              </w:rPr>
              <w:t>new</w:t>
            </w: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int</w:t>
            </w:r>
            <w:r w:rsidRPr="008A140D">
              <w:rPr>
                <w:rStyle w:val="HTMLCode"/>
                <w:rFonts w:asciiTheme="minorHAnsi" w:hAnsiTheme="minorHAnsi"/>
                <w:color w:val="545454"/>
                <w:bdr w:val="none" w:sz="0" w:space="0" w:color="auto" w:frame="1"/>
                <w:shd w:val="clear" w:color="auto" w:fill="FEFEFE"/>
              </w:rPr>
              <w:t>[</w:t>
            </w:r>
            <w:r w:rsidRPr="008A140D">
              <w:rPr>
                <w:rStyle w:val="hljs-number"/>
                <w:rFonts w:asciiTheme="minorHAnsi" w:eastAsiaTheme="majorEastAsia" w:hAnsiTheme="minorHAnsi"/>
                <w:color w:val="AA5D00"/>
                <w:bdr w:val="none" w:sz="0" w:space="0" w:color="auto" w:frame="1"/>
                <w:shd w:val="clear" w:color="auto" w:fill="FEFEFE"/>
              </w:rPr>
              <w:t>10</w:t>
            </w:r>
            <w:r w:rsidRPr="008A140D">
              <w:rPr>
                <w:rStyle w:val="HTMLCode"/>
                <w:rFonts w:asciiTheme="minorHAnsi" w:hAnsiTheme="minorHAnsi"/>
                <w:color w:val="545454"/>
                <w:bdr w:val="none" w:sz="0" w:space="0" w:color="auto" w:frame="1"/>
                <w:shd w:val="clear" w:color="auto" w:fill="FEFEFE"/>
              </w:rPr>
              <w:t>][</w:t>
            </w:r>
            <w:r w:rsidRPr="008A140D">
              <w:rPr>
                <w:rStyle w:val="hljs-number"/>
                <w:rFonts w:asciiTheme="minorHAnsi" w:eastAsiaTheme="majorEastAsia" w:hAnsiTheme="minorHAnsi"/>
                <w:color w:val="AA5D00"/>
                <w:bdr w:val="none" w:sz="0" w:space="0" w:color="auto" w:frame="1"/>
                <w:shd w:val="clear" w:color="auto" w:fill="FEFEFE"/>
              </w:rPr>
              <w:t>10</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public</w:t>
            </w: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double</w:t>
            </w: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pagerank</w:t>
            </w:r>
            <w:proofErr w:type="spellEnd"/>
            <w:r w:rsidRPr="008A140D">
              <w:rPr>
                <w:rStyle w:val="HTMLCode"/>
                <w:rFonts w:asciiTheme="minorHAnsi" w:hAnsiTheme="minorHAnsi"/>
                <w:color w:val="545454"/>
                <w:bdr w:val="none" w:sz="0" w:space="0" w:color="auto" w:frame="1"/>
                <w:shd w:val="clear" w:color="auto" w:fill="FEFEFE"/>
              </w:rPr>
              <w:t xml:space="preserve">[] = </w:t>
            </w:r>
            <w:r w:rsidRPr="008A140D">
              <w:rPr>
                <w:rStyle w:val="hljs-keyword"/>
                <w:rFonts w:asciiTheme="minorHAnsi" w:hAnsiTheme="minorHAnsi"/>
                <w:color w:val="7928A1"/>
                <w:bdr w:val="none" w:sz="0" w:space="0" w:color="auto" w:frame="1"/>
                <w:shd w:val="clear" w:color="auto" w:fill="FEFEFE"/>
              </w:rPr>
              <w:t>new</w:t>
            </w: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double</w:t>
            </w:r>
            <w:r w:rsidRPr="008A140D">
              <w:rPr>
                <w:rStyle w:val="HTMLCode"/>
                <w:rFonts w:asciiTheme="minorHAnsi" w:hAnsiTheme="minorHAnsi"/>
                <w:color w:val="545454"/>
                <w:bdr w:val="none" w:sz="0" w:space="0" w:color="auto" w:frame="1"/>
                <w:shd w:val="clear" w:color="auto" w:fill="FEFEFE"/>
              </w:rPr>
              <w:t>[</w:t>
            </w:r>
            <w:r w:rsidRPr="008A140D">
              <w:rPr>
                <w:rStyle w:val="hljs-number"/>
                <w:rFonts w:asciiTheme="minorHAnsi" w:eastAsiaTheme="majorEastAsia" w:hAnsiTheme="minorHAnsi"/>
                <w:color w:val="AA5D00"/>
                <w:bdr w:val="none" w:sz="0" w:space="0" w:color="auto" w:frame="1"/>
                <w:shd w:val="clear" w:color="auto" w:fill="FEFEFE"/>
              </w:rPr>
              <w:t>10</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public</w:t>
            </w:r>
            <w:r w:rsidRPr="008A140D">
              <w:rPr>
                <w:rStyle w:val="hljs-function"/>
                <w:rFonts w:asciiTheme="minorHAnsi" w:eastAsiaTheme="majorEastAsia"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void</w:t>
            </w:r>
            <w:r w:rsidRPr="008A140D">
              <w:rPr>
                <w:rStyle w:val="hljs-function"/>
                <w:rFonts w:asciiTheme="minorHAnsi" w:eastAsiaTheme="majorEastAsia" w:hAnsiTheme="minorHAnsi"/>
                <w:color w:val="545454"/>
                <w:bdr w:val="none" w:sz="0" w:space="0" w:color="auto" w:frame="1"/>
                <w:shd w:val="clear" w:color="auto" w:fill="FEFEFE"/>
              </w:rPr>
              <w:t xml:space="preserve"> </w:t>
            </w:r>
            <w:r w:rsidRPr="008A140D">
              <w:rPr>
                <w:rStyle w:val="hljs-title"/>
                <w:rFonts w:asciiTheme="minorHAnsi" w:hAnsiTheme="minorHAnsi"/>
                <w:color w:val="007FAA"/>
                <w:bdr w:val="none" w:sz="0" w:space="0" w:color="auto" w:frame="1"/>
                <w:shd w:val="clear" w:color="auto" w:fill="FEFEFE"/>
              </w:rPr>
              <w:t>calc</w:t>
            </w:r>
            <w:r w:rsidRPr="008A140D">
              <w:rPr>
                <w:rStyle w:val="hljs-params"/>
                <w:rFonts w:asciiTheme="minorHAnsi" w:hAnsiTheme="minorHAnsi"/>
                <w:color w:val="AA5D00"/>
                <w:bdr w:val="none" w:sz="0" w:space="0" w:color="auto" w:frame="1"/>
                <w:shd w:val="clear" w:color="auto" w:fill="FEFEFE"/>
              </w:rPr>
              <w:t>(</w:t>
            </w:r>
            <w:r w:rsidRPr="008A140D">
              <w:rPr>
                <w:rStyle w:val="hljs-keyword"/>
                <w:rFonts w:asciiTheme="minorHAnsi" w:hAnsiTheme="minorHAnsi"/>
                <w:color w:val="7928A1"/>
                <w:bdr w:val="none" w:sz="0" w:space="0" w:color="auto" w:frame="1"/>
                <w:shd w:val="clear" w:color="auto" w:fill="FEFEFE"/>
              </w:rPr>
              <w:t>double</w:t>
            </w:r>
            <w:r w:rsidRPr="008A140D">
              <w:rPr>
                <w:rStyle w:val="hljs-params"/>
                <w:rFonts w:asciiTheme="minorHAnsi" w:hAnsiTheme="minorHAnsi"/>
                <w:color w:val="AA5D00"/>
                <w:bdr w:val="none" w:sz="0" w:space="0" w:color="auto" w:frame="1"/>
                <w:shd w:val="clear" w:color="auto" w:fill="FEFEFE"/>
              </w:rPr>
              <w:t xml:space="preserve"> </w:t>
            </w:r>
            <w:proofErr w:type="spellStart"/>
            <w:r w:rsidRPr="008A140D">
              <w:rPr>
                <w:rStyle w:val="hljs-params"/>
                <w:rFonts w:asciiTheme="minorHAnsi" w:hAnsiTheme="minorHAnsi"/>
                <w:color w:val="AA5D00"/>
                <w:bdr w:val="none" w:sz="0" w:space="0" w:color="auto" w:frame="1"/>
                <w:shd w:val="clear" w:color="auto" w:fill="FEFEFE"/>
              </w:rPr>
              <w:t>totalNodes</w:t>
            </w:r>
            <w:proofErr w:type="spellEnd"/>
            <w:r w:rsidRPr="008A140D">
              <w:rPr>
                <w:rStyle w:val="hljs-params"/>
                <w:rFonts w:asciiTheme="minorHAnsi" w:hAnsiTheme="minorHAnsi"/>
                <w:color w:val="AA5D00"/>
                <w:bdr w:val="none" w:sz="0" w:space="0" w:color="auto" w:frame="1"/>
                <w:shd w:val="clear" w:color="auto" w:fill="FEFEFE"/>
              </w:rPr>
              <w:t>)</w:t>
            </w:r>
            <w:r w:rsidRPr="008A140D">
              <w:rPr>
                <w:rStyle w:val="hljs-function"/>
                <w:rFonts w:asciiTheme="minorHAnsi" w:eastAsiaTheme="majorEastAsia" w:hAnsiTheme="minorHAnsi"/>
                <w:color w:val="545454"/>
                <w:bdr w:val="none" w:sz="0" w:space="0" w:color="auto" w:frame="1"/>
                <w:shd w:val="clear" w:color="auto" w:fill="FEFEFE"/>
              </w:rPr>
              <w:t xml:space="preserve"> </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7928A1"/>
                <w:sz w:val="24"/>
                <w:szCs w:val="24"/>
                <w:bdr w:val="none" w:sz="0" w:space="0" w:color="auto" w:frame="1"/>
                <w:lang w:eastAsia="en-IN"/>
              </w:rPr>
              <w:lastRenderedPageBreak/>
              <w:t>double</w:t>
            </w:r>
            <w:r w:rsidRPr="008A140D">
              <w:rPr>
                <w:rFonts w:eastAsia="Times New Roman" w:cs="Times New Roman"/>
                <w:color w:val="545454"/>
                <w:sz w:val="24"/>
                <w:szCs w:val="24"/>
                <w:shd w:val="clear" w:color="auto" w:fill="FEFEFE"/>
                <w:lang w:eastAsia="en-IN"/>
              </w:rPr>
              <w:t xml:space="preserve"> </w:t>
            </w:r>
            <w:proofErr w:type="spellStart"/>
            <w:r w:rsidRPr="008A140D">
              <w:rPr>
                <w:rFonts w:eastAsia="Times New Roman" w:cs="Times New Roman"/>
                <w:color w:val="545454"/>
                <w:sz w:val="24"/>
                <w:szCs w:val="24"/>
                <w:shd w:val="clear" w:color="auto" w:fill="FEFEFE"/>
                <w:lang w:eastAsia="en-IN"/>
              </w:rPr>
              <w:t>InitialPageRank</w:t>
            </w:r>
            <w:proofErr w:type="spellEnd"/>
            <w:r w:rsidRPr="008A140D">
              <w:rPr>
                <w:rFonts w:eastAsia="Times New Roman" w:cs="Times New Roman"/>
                <w:color w:val="545454"/>
                <w:sz w:val="24"/>
                <w:szCs w:val="24"/>
                <w:shd w:val="clear" w:color="auto" w:fill="FEFEFE"/>
                <w:lang w:eastAsia="en-IN"/>
              </w:rPr>
              <w:t>;</w:t>
            </w: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545454"/>
                <w:sz w:val="24"/>
                <w:szCs w:val="24"/>
                <w:shd w:val="clear" w:color="auto" w:fill="FEFEFE"/>
                <w:lang w:eastAsia="en-IN"/>
              </w:rPr>
              <w:t xml:space="preserve">  </w:t>
            </w:r>
            <w:r w:rsidRPr="008A140D">
              <w:rPr>
                <w:rFonts w:eastAsia="Times New Roman" w:cs="Times New Roman"/>
                <w:color w:val="7928A1"/>
                <w:sz w:val="24"/>
                <w:szCs w:val="24"/>
                <w:bdr w:val="none" w:sz="0" w:space="0" w:color="auto" w:frame="1"/>
                <w:lang w:eastAsia="en-IN"/>
              </w:rPr>
              <w:t>double</w:t>
            </w:r>
            <w:r w:rsidRPr="008A140D">
              <w:rPr>
                <w:rFonts w:eastAsia="Times New Roman" w:cs="Times New Roman"/>
                <w:color w:val="545454"/>
                <w:sz w:val="24"/>
                <w:szCs w:val="24"/>
                <w:shd w:val="clear" w:color="auto" w:fill="FEFEFE"/>
                <w:lang w:eastAsia="en-IN"/>
              </w:rPr>
              <w:t xml:space="preserve"> </w:t>
            </w:r>
            <w:proofErr w:type="spellStart"/>
            <w:r w:rsidRPr="008A140D">
              <w:rPr>
                <w:rFonts w:eastAsia="Times New Roman" w:cs="Times New Roman"/>
                <w:color w:val="545454"/>
                <w:sz w:val="24"/>
                <w:szCs w:val="24"/>
                <w:shd w:val="clear" w:color="auto" w:fill="FEFEFE"/>
                <w:lang w:eastAsia="en-IN"/>
              </w:rPr>
              <w:t>OutgoingLinks</w:t>
            </w:r>
            <w:proofErr w:type="spellEnd"/>
            <w:r w:rsidRPr="008A140D">
              <w:rPr>
                <w:rFonts w:eastAsia="Times New Roman" w:cs="Times New Roman"/>
                <w:color w:val="545454"/>
                <w:sz w:val="24"/>
                <w:szCs w:val="24"/>
                <w:shd w:val="clear" w:color="auto" w:fill="FEFEFE"/>
                <w:lang w:eastAsia="en-IN"/>
              </w:rPr>
              <w:t xml:space="preserve"> = </w:t>
            </w:r>
            <w:r w:rsidRPr="008A140D">
              <w:rPr>
                <w:rFonts w:eastAsia="Times New Roman" w:cs="Times New Roman"/>
                <w:color w:val="AA5D00"/>
                <w:sz w:val="24"/>
                <w:szCs w:val="24"/>
                <w:bdr w:val="none" w:sz="0" w:space="0" w:color="auto" w:frame="1"/>
                <w:lang w:eastAsia="en-IN"/>
              </w:rPr>
              <w:t>0</w:t>
            </w:r>
            <w:r w:rsidRPr="008A140D">
              <w:rPr>
                <w:rFonts w:eastAsia="Times New Roman" w:cs="Times New Roman"/>
                <w:color w:val="545454"/>
                <w:sz w:val="24"/>
                <w:szCs w:val="24"/>
                <w:shd w:val="clear" w:color="auto" w:fill="FEFEFE"/>
                <w:lang w:eastAsia="en-IN"/>
              </w:rPr>
              <w:t>;</w:t>
            </w: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545454"/>
                <w:sz w:val="24"/>
                <w:szCs w:val="24"/>
                <w:shd w:val="clear" w:color="auto" w:fill="FEFEFE"/>
                <w:lang w:eastAsia="en-IN"/>
              </w:rPr>
              <w:t xml:space="preserve">  </w:t>
            </w:r>
            <w:r w:rsidRPr="008A140D">
              <w:rPr>
                <w:rFonts w:eastAsia="Times New Roman" w:cs="Times New Roman"/>
                <w:color w:val="7928A1"/>
                <w:sz w:val="24"/>
                <w:szCs w:val="24"/>
                <w:bdr w:val="none" w:sz="0" w:space="0" w:color="auto" w:frame="1"/>
                <w:lang w:eastAsia="en-IN"/>
              </w:rPr>
              <w:t>double</w:t>
            </w:r>
            <w:r w:rsidRPr="008A140D">
              <w:rPr>
                <w:rFonts w:eastAsia="Times New Roman" w:cs="Times New Roman"/>
                <w:color w:val="545454"/>
                <w:sz w:val="24"/>
                <w:szCs w:val="24"/>
                <w:shd w:val="clear" w:color="auto" w:fill="FEFEFE"/>
                <w:lang w:eastAsia="en-IN"/>
              </w:rPr>
              <w:t xml:space="preserve"> </w:t>
            </w:r>
            <w:proofErr w:type="spellStart"/>
            <w:r w:rsidRPr="008A140D">
              <w:rPr>
                <w:rFonts w:eastAsia="Times New Roman" w:cs="Times New Roman"/>
                <w:color w:val="545454"/>
                <w:sz w:val="24"/>
                <w:szCs w:val="24"/>
                <w:shd w:val="clear" w:color="auto" w:fill="FEFEFE"/>
                <w:lang w:eastAsia="en-IN"/>
              </w:rPr>
              <w:t>DampingFactor</w:t>
            </w:r>
            <w:proofErr w:type="spellEnd"/>
            <w:r w:rsidRPr="008A140D">
              <w:rPr>
                <w:rFonts w:eastAsia="Times New Roman" w:cs="Times New Roman"/>
                <w:color w:val="545454"/>
                <w:sz w:val="24"/>
                <w:szCs w:val="24"/>
                <w:shd w:val="clear" w:color="auto" w:fill="FEFEFE"/>
                <w:lang w:eastAsia="en-IN"/>
              </w:rPr>
              <w:t xml:space="preserve"> = </w:t>
            </w:r>
            <w:r w:rsidRPr="008A140D">
              <w:rPr>
                <w:rFonts w:eastAsia="Times New Roman" w:cs="Times New Roman"/>
                <w:color w:val="AA5D00"/>
                <w:sz w:val="24"/>
                <w:szCs w:val="24"/>
                <w:bdr w:val="none" w:sz="0" w:space="0" w:color="auto" w:frame="1"/>
                <w:lang w:eastAsia="en-IN"/>
              </w:rPr>
              <w:t>0.85</w:t>
            </w:r>
            <w:r w:rsidRPr="008A140D">
              <w:rPr>
                <w:rFonts w:eastAsia="Times New Roman" w:cs="Times New Roman"/>
                <w:color w:val="545454"/>
                <w:sz w:val="24"/>
                <w:szCs w:val="24"/>
                <w:shd w:val="clear" w:color="auto" w:fill="FEFEFE"/>
                <w:lang w:eastAsia="en-IN"/>
              </w:rPr>
              <w:t>;</w:t>
            </w: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545454"/>
                <w:sz w:val="24"/>
                <w:szCs w:val="24"/>
                <w:shd w:val="clear" w:color="auto" w:fill="FEFEFE"/>
                <w:lang w:eastAsia="en-IN"/>
              </w:rPr>
              <w:t xml:space="preserve">  </w:t>
            </w:r>
            <w:r w:rsidRPr="008A140D">
              <w:rPr>
                <w:rFonts w:eastAsia="Times New Roman" w:cs="Times New Roman"/>
                <w:color w:val="7928A1"/>
                <w:sz w:val="24"/>
                <w:szCs w:val="24"/>
                <w:bdr w:val="none" w:sz="0" w:space="0" w:color="auto" w:frame="1"/>
                <w:lang w:eastAsia="en-IN"/>
              </w:rPr>
              <w:t>double</w:t>
            </w:r>
            <w:r w:rsidRPr="008A140D">
              <w:rPr>
                <w:rFonts w:eastAsia="Times New Roman" w:cs="Times New Roman"/>
                <w:color w:val="545454"/>
                <w:sz w:val="24"/>
                <w:szCs w:val="24"/>
                <w:shd w:val="clear" w:color="auto" w:fill="FEFEFE"/>
                <w:lang w:eastAsia="en-IN"/>
              </w:rPr>
              <w:t xml:space="preserve"> </w:t>
            </w:r>
            <w:proofErr w:type="spellStart"/>
            <w:r w:rsidRPr="008A140D">
              <w:rPr>
                <w:rFonts w:eastAsia="Times New Roman" w:cs="Times New Roman"/>
                <w:color w:val="545454"/>
                <w:sz w:val="24"/>
                <w:szCs w:val="24"/>
                <w:shd w:val="clear" w:color="auto" w:fill="FEFEFE"/>
                <w:lang w:eastAsia="en-IN"/>
              </w:rPr>
              <w:t>TempPageRank</w:t>
            </w:r>
            <w:proofErr w:type="spellEnd"/>
            <w:r w:rsidRPr="008A140D">
              <w:rPr>
                <w:rFonts w:eastAsia="Times New Roman" w:cs="Times New Roman"/>
                <w:color w:val="545454"/>
                <w:sz w:val="24"/>
                <w:szCs w:val="24"/>
                <w:shd w:val="clear" w:color="auto" w:fill="FEFEFE"/>
                <w:lang w:eastAsia="en-IN"/>
              </w:rPr>
              <w:t xml:space="preserve">[] = </w:t>
            </w:r>
            <w:r w:rsidRPr="008A140D">
              <w:rPr>
                <w:rFonts w:eastAsia="Times New Roman" w:cs="Times New Roman"/>
                <w:color w:val="7928A1"/>
                <w:sz w:val="24"/>
                <w:szCs w:val="24"/>
                <w:bdr w:val="none" w:sz="0" w:space="0" w:color="auto" w:frame="1"/>
                <w:lang w:eastAsia="en-IN"/>
              </w:rPr>
              <w:t>new</w:t>
            </w:r>
            <w:r w:rsidRPr="008A140D">
              <w:rPr>
                <w:rFonts w:eastAsia="Times New Roman" w:cs="Times New Roman"/>
                <w:color w:val="545454"/>
                <w:sz w:val="24"/>
                <w:szCs w:val="24"/>
                <w:shd w:val="clear" w:color="auto" w:fill="FEFEFE"/>
                <w:lang w:eastAsia="en-IN"/>
              </w:rPr>
              <w:t xml:space="preserve"> </w:t>
            </w:r>
            <w:r w:rsidRPr="008A140D">
              <w:rPr>
                <w:rFonts w:eastAsia="Times New Roman" w:cs="Times New Roman"/>
                <w:color w:val="7928A1"/>
                <w:sz w:val="24"/>
                <w:szCs w:val="24"/>
                <w:bdr w:val="none" w:sz="0" w:space="0" w:color="auto" w:frame="1"/>
                <w:lang w:eastAsia="en-IN"/>
              </w:rPr>
              <w:t>double</w:t>
            </w:r>
            <w:r w:rsidRPr="008A140D">
              <w:rPr>
                <w:rFonts w:eastAsia="Times New Roman" w:cs="Times New Roman"/>
                <w:color w:val="545454"/>
                <w:sz w:val="24"/>
                <w:szCs w:val="24"/>
                <w:shd w:val="clear" w:color="auto" w:fill="FEFEFE"/>
                <w:lang w:eastAsia="en-IN"/>
              </w:rPr>
              <w:t>[</w:t>
            </w:r>
            <w:r w:rsidRPr="008A140D">
              <w:rPr>
                <w:rFonts w:eastAsia="Times New Roman" w:cs="Times New Roman"/>
                <w:color w:val="AA5D00"/>
                <w:sz w:val="24"/>
                <w:szCs w:val="24"/>
                <w:bdr w:val="none" w:sz="0" w:space="0" w:color="auto" w:frame="1"/>
                <w:lang w:eastAsia="en-IN"/>
              </w:rPr>
              <w:t>10</w:t>
            </w:r>
            <w:r w:rsidRPr="008A140D">
              <w:rPr>
                <w:rFonts w:eastAsia="Times New Roman" w:cs="Times New Roman"/>
                <w:color w:val="545454"/>
                <w:sz w:val="24"/>
                <w:szCs w:val="24"/>
                <w:shd w:val="clear" w:color="auto" w:fill="FEFEFE"/>
                <w:lang w:eastAsia="en-IN"/>
              </w:rPr>
              <w:t>];</w:t>
            </w: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545454"/>
                <w:sz w:val="24"/>
                <w:szCs w:val="24"/>
                <w:shd w:val="clear" w:color="auto" w:fill="FEFEFE"/>
                <w:lang w:eastAsia="en-IN"/>
              </w:rPr>
              <w:t xml:space="preserve">  </w:t>
            </w:r>
            <w:r w:rsidRPr="008A140D">
              <w:rPr>
                <w:rFonts w:eastAsia="Times New Roman" w:cs="Times New Roman"/>
                <w:color w:val="7928A1"/>
                <w:sz w:val="24"/>
                <w:szCs w:val="24"/>
                <w:bdr w:val="none" w:sz="0" w:space="0" w:color="auto" w:frame="1"/>
                <w:lang w:eastAsia="en-IN"/>
              </w:rPr>
              <w:t>int</w:t>
            </w:r>
            <w:r w:rsidRPr="008A140D">
              <w:rPr>
                <w:rFonts w:eastAsia="Times New Roman" w:cs="Times New Roman"/>
                <w:color w:val="545454"/>
                <w:sz w:val="24"/>
                <w:szCs w:val="24"/>
                <w:shd w:val="clear" w:color="auto" w:fill="FEFEFE"/>
                <w:lang w:eastAsia="en-IN"/>
              </w:rPr>
              <w:t xml:space="preserve"> </w:t>
            </w:r>
            <w:proofErr w:type="spellStart"/>
            <w:r w:rsidRPr="008A140D">
              <w:rPr>
                <w:rFonts w:eastAsia="Times New Roman" w:cs="Times New Roman"/>
                <w:color w:val="545454"/>
                <w:sz w:val="24"/>
                <w:szCs w:val="24"/>
                <w:shd w:val="clear" w:color="auto" w:fill="FEFEFE"/>
                <w:lang w:eastAsia="en-IN"/>
              </w:rPr>
              <w:t>ExternalNodeNumber</w:t>
            </w:r>
            <w:proofErr w:type="spellEnd"/>
            <w:r w:rsidRPr="008A140D">
              <w:rPr>
                <w:rFonts w:eastAsia="Times New Roman" w:cs="Times New Roman"/>
                <w:color w:val="545454"/>
                <w:sz w:val="24"/>
                <w:szCs w:val="24"/>
                <w:shd w:val="clear" w:color="auto" w:fill="FEFEFE"/>
                <w:lang w:eastAsia="en-IN"/>
              </w:rPr>
              <w:t>;</w:t>
            </w: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545454"/>
                <w:sz w:val="24"/>
                <w:szCs w:val="24"/>
                <w:shd w:val="clear" w:color="auto" w:fill="FEFEFE"/>
                <w:lang w:eastAsia="en-IN"/>
              </w:rPr>
              <w:t xml:space="preserve">  </w:t>
            </w:r>
            <w:r w:rsidRPr="008A140D">
              <w:rPr>
                <w:rFonts w:eastAsia="Times New Roman" w:cs="Times New Roman"/>
                <w:color w:val="7928A1"/>
                <w:sz w:val="24"/>
                <w:szCs w:val="24"/>
                <w:bdr w:val="none" w:sz="0" w:space="0" w:color="auto" w:frame="1"/>
                <w:lang w:eastAsia="en-IN"/>
              </w:rPr>
              <w:t>int</w:t>
            </w:r>
            <w:r w:rsidRPr="008A140D">
              <w:rPr>
                <w:rFonts w:eastAsia="Times New Roman" w:cs="Times New Roman"/>
                <w:color w:val="545454"/>
                <w:sz w:val="24"/>
                <w:szCs w:val="24"/>
                <w:shd w:val="clear" w:color="auto" w:fill="FEFEFE"/>
                <w:lang w:eastAsia="en-IN"/>
              </w:rPr>
              <w:t xml:space="preserve"> </w:t>
            </w:r>
            <w:proofErr w:type="spellStart"/>
            <w:r w:rsidRPr="008A140D">
              <w:rPr>
                <w:rFonts w:eastAsia="Times New Roman" w:cs="Times New Roman"/>
                <w:color w:val="545454"/>
                <w:sz w:val="24"/>
                <w:szCs w:val="24"/>
                <w:shd w:val="clear" w:color="auto" w:fill="FEFEFE"/>
                <w:lang w:eastAsia="en-IN"/>
              </w:rPr>
              <w:t>InternalNodeNumber</w:t>
            </w:r>
            <w:proofErr w:type="spellEnd"/>
            <w:r w:rsidRPr="008A140D">
              <w:rPr>
                <w:rFonts w:eastAsia="Times New Roman" w:cs="Times New Roman"/>
                <w:color w:val="545454"/>
                <w:sz w:val="24"/>
                <w:szCs w:val="24"/>
                <w:shd w:val="clear" w:color="auto" w:fill="FEFEFE"/>
                <w:lang w:eastAsia="en-IN"/>
              </w:rPr>
              <w:t>;</w:t>
            </w: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545454"/>
                <w:sz w:val="24"/>
                <w:szCs w:val="24"/>
                <w:shd w:val="clear" w:color="auto" w:fill="FEFEFE"/>
                <w:lang w:eastAsia="en-IN"/>
              </w:rPr>
              <w:t xml:space="preserve">  </w:t>
            </w:r>
            <w:r w:rsidRPr="008A140D">
              <w:rPr>
                <w:rFonts w:eastAsia="Times New Roman" w:cs="Times New Roman"/>
                <w:color w:val="7928A1"/>
                <w:sz w:val="24"/>
                <w:szCs w:val="24"/>
                <w:bdr w:val="none" w:sz="0" w:space="0" w:color="auto" w:frame="1"/>
                <w:lang w:eastAsia="en-IN"/>
              </w:rPr>
              <w:t>int</w:t>
            </w:r>
            <w:r w:rsidRPr="008A140D">
              <w:rPr>
                <w:rFonts w:eastAsia="Times New Roman" w:cs="Times New Roman"/>
                <w:color w:val="545454"/>
                <w:sz w:val="24"/>
                <w:szCs w:val="24"/>
                <w:shd w:val="clear" w:color="auto" w:fill="FEFEFE"/>
                <w:lang w:eastAsia="en-IN"/>
              </w:rPr>
              <w:t xml:space="preserve"> k = </w:t>
            </w:r>
            <w:r w:rsidRPr="008A140D">
              <w:rPr>
                <w:rFonts w:eastAsia="Times New Roman" w:cs="Times New Roman"/>
                <w:color w:val="AA5D00"/>
                <w:sz w:val="24"/>
                <w:szCs w:val="24"/>
                <w:bdr w:val="none" w:sz="0" w:space="0" w:color="auto" w:frame="1"/>
                <w:lang w:eastAsia="en-IN"/>
              </w:rPr>
              <w:t>1</w:t>
            </w:r>
            <w:r w:rsidRPr="008A140D">
              <w:rPr>
                <w:rFonts w:eastAsia="Times New Roman" w:cs="Times New Roman"/>
                <w:color w:val="545454"/>
                <w:sz w:val="24"/>
                <w:szCs w:val="24"/>
                <w:shd w:val="clear" w:color="auto" w:fill="FEFEFE"/>
                <w:lang w:eastAsia="en-IN"/>
              </w:rPr>
              <w:t xml:space="preserve">; </w:t>
            </w:r>
            <w:r w:rsidRPr="008A140D">
              <w:rPr>
                <w:rFonts w:eastAsia="Times New Roman" w:cs="Times New Roman"/>
                <w:color w:val="696969"/>
                <w:sz w:val="24"/>
                <w:szCs w:val="24"/>
                <w:bdr w:val="none" w:sz="0" w:space="0" w:color="auto" w:frame="1"/>
                <w:lang w:eastAsia="en-IN"/>
              </w:rPr>
              <w:t>// For Traversing</w:t>
            </w: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545454"/>
                <w:sz w:val="24"/>
                <w:szCs w:val="24"/>
                <w:shd w:val="clear" w:color="auto" w:fill="FEFEFE"/>
                <w:lang w:eastAsia="en-IN"/>
              </w:rPr>
              <w:t xml:space="preserve">  </w:t>
            </w:r>
            <w:r w:rsidRPr="008A140D">
              <w:rPr>
                <w:rFonts w:eastAsia="Times New Roman" w:cs="Times New Roman"/>
                <w:color w:val="7928A1"/>
                <w:sz w:val="24"/>
                <w:szCs w:val="24"/>
                <w:bdr w:val="none" w:sz="0" w:space="0" w:color="auto" w:frame="1"/>
                <w:lang w:eastAsia="en-IN"/>
              </w:rPr>
              <w:t>int</w:t>
            </w:r>
            <w:r w:rsidRPr="008A140D">
              <w:rPr>
                <w:rFonts w:eastAsia="Times New Roman" w:cs="Times New Roman"/>
                <w:color w:val="545454"/>
                <w:sz w:val="24"/>
                <w:szCs w:val="24"/>
                <w:shd w:val="clear" w:color="auto" w:fill="FEFEFE"/>
                <w:lang w:eastAsia="en-IN"/>
              </w:rPr>
              <w:t xml:space="preserve"> ITERATION_STEP = </w:t>
            </w:r>
            <w:r w:rsidRPr="008A140D">
              <w:rPr>
                <w:rFonts w:eastAsia="Times New Roman" w:cs="Times New Roman"/>
                <w:color w:val="AA5D00"/>
                <w:sz w:val="24"/>
                <w:szCs w:val="24"/>
                <w:bdr w:val="none" w:sz="0" w:space="0" w:color="auto" w:frame="1"/>
                <w:lang w:eastAsia="en-IN"/>
              </w:rPr>
              <w:t>1</w:t>
            </w:r>
            <w:r w:rsidRPr="008A140D">
              <w:rPr>
                <w:rFonts w:eastAsia="Times New Roman" w:cs="Times New Roman"/>
                <w:color w:val="545454"/>
                <w:sz w:val="24"/>
                <w:szCs w:val="24"/>
                <w:shd w:val="clear" w:color="auto" w:fill="FEFEFE"/>
                <w:lang w:eastAsia="en-IN"/>
              </w:rPr>
              <w:t>;</w:t>
            </w: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545454"/>
                <w:sz w:val="24"/>
                <w:szCs w:val="24"/>
                <w:shd w:val="clear" w:color="auto" w:fill="FEFEFE"/>
                <w:lang w:eastAsia="en-IN"/>
              </w:rPr>
              <w:t xml:space="preserve">  </w:t>
            </w:r>
            <w:proofErr w:type="spellStart"/>
            <w:r w:rsidRPr="008A140D">
              <w:rPr>
                <w:rFonts w:eastAsia="Times New Roman" w:cs="Times New Roman"/>
                <w:color w:val="545454"/>
                <w:sz w:val="24"/>
                <w:szCs w:val="24"/>
                <w:shd w:val="clear" w:color="auto" w:fill="FEFEFE"/>
                <w:lang w:eastAsia="en-IN"/>
              </w:rPr>
              <w:t>InitialPageRank</w:t>
            </w:r>
            <w:proofErr w:type="spellEnd"/>
            <w:r w:rsidRPr="008A140D">
              <w:rPr>
                <w:rFonts w:eastAsia="Times New Roman" w:cs="Times New Roman"/>
                <w:color w:val="545454"/>
                <w:sz w:val="24"/>
                <w:szCs w:val="24"/>
                <w:shd w:val="clear" w:color="auto" w:fill="FEFEFE"/>
                <w:lang w:eastAsia="en-IN"/>
              </w:rPr>
              <w:t xml:space="preserve"> = </w:t>
            </w:r>
            <w:r w:rsidRPr="008A140D">
              <w:rPr>
                <w:rFonts w:eastAsia="Times New Roman" w:cs="Times New Roman"/>
                <w:color w:val="AA5D00"/>
                <w:sz w:val="24"/>
                <w:szCs w:val="24"/>
                <w:bdr w:val="none" w:sz="0" w:space="0" w:color="auto" w:frame="1"/>
                <w:lang w:eastAsia="en-IN"/>
              </w:rPr>
              <w:t>1</w:t>
            </w:r>
            <w:r w:rsidRPr="008A140D">
              <w:rPr>
                <w:rFonts w:eastAsia="Times New Roman" w:cs="Times New Roman"/>
                <w:color w:val="545454"/>
                <w:sz w:val="24"/>
                <w:szCs w:val="24"/>
                <w:shd w:val="clear" w:color="auto" w:fill="FEFEFE"/>
                <w:lang w:eastAsia="en-IN"/>
              </w:rPr>
              <w:t xml:space="preserve"> / </w:t>
            </w:r>
            <w:proofErr w:type="spellStart"/>
            <w:r w:rsidRPr="008A140D">
              <w:rPr>
                <w:rFonts w:eastAsia="Times New Roman" w:cs="Times New Roman"/>
                <w:color w:val="545454"/>
                <w:sz w:val="24"/>
                <w:szCs w:val="24"/>
                <w:shd w:val="clear" w:color="auto" w:fill="FEFEFE"/>
                <w:lang w:eastAsia="en-IN"/>
              </w:rPr>
              <w:t>totalNodes</w:t>
            </w:r>
            <w:proofErr w:type="spellEnd"/>
            <w:r w:rsidRPr="008A140D">
              <w:rPr>
                <w:rFonts w:eastAsia="Times New Roman" w:cs="Times New Roman"/>
                <w:color w:val="545454"/>
                <w:sz w:val="24"/>
                <w:szCs w:val="24"/>
                <w:shd w:val="clear" w:color="auto" w:fill="FEFEFE"/>
                <w:lang w:eastAsia="en-IN"/>
              </w:rPr>
              <w:t>;</w:t>
            </w: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545454"/>
                <w:sz w:val="24"/>
                <w:szCs w:val="24"/>
                <w:shd w:val="clear" w:color="auto" w:fill="FEFEFE"/>
                <w:lang w:eastAsia="en-IN"/>
              </w:rPr>
              <w:t xml:space="preserve">  </w:t>
            </w:r>
            <w:proofErr w:type="spellStart"/>
            <w:r w:rsidRPr="008A140D">
              <w:rPr>
                <w:rFonts w:eastAsia="Times New Roman" w:cs="Times New Roman"/>
                <w:color w:val="545454"/>
                <w:sz w:val="24"/>
                <w:szCs w:val="24"/>
                <w:shd w:val="clear" w:color="auto" w:fill="FEFEFE"/>
                <w:lang w:eastAsia="en-IN"/>
              </w:rPr>
              <w:t>System.out.printf</w:t>
            </w:r>
            <w:proofErr w:type="spellEnd"/>
            <w:r w:rsidRPr="008A140D">
              <w:rPr>
                <w:rFonts w:eastAsia="Times New Roman" w:cs="Times New Roman"/>
                <w:color w:val="545454"/>
                <w:sz w:val="24"/>
                <w:szCs w:val="24"/>
                <w:shd w:val="clear" w:color="auto" w:fill="FEFEFE"/>
                <w:lang w:eastAsia="en-IN"/>
              </w:rPr>
              <w:t>(</w:t>
            </w:r>
            <w:r w:rsidRPr="008A140D">
              <w:rPr>
                <w:rFonts w:eastAsia="Times New Roman" w:cs="Times New Roman"/>
                <w:color w:val="008000"/>
                <w:sz w:val="24"/>
                <w:szCs w:val="24"/>
                <w:bdr w:val="none" w:sz="0" w:space="0" w:color="auto" w:frame="1"/>
                <w:lang w:eastAsia="en-IN"/>
              </w:rPr>
              <w:t>" Total Number of Nodes :"</w:t>
            </w:r>
            <w:r w:rsidRPr="008A140D">
              <w:rPr>
                <w:rFonts w:eastAsia="Times New Roman" w:cs="Times New Roman"/>
                <w:color w:val="545454"/>
                <w:sz w:val="24"/>
                <w:szCs w:val="24"/>
                <w:shd w:val="clear" w:color="auto" w:fill="FEFEFE"/>
                <w:lang w:eastAsia="en-IN"/>
              </w:rPr>
              <w:t xml:space="preserve"> + </w:t>
            </w:r>
            <w:proofErr w:type="spellStart"/>
            <w:r w:rsidRPr="008A140D">
              <w:rPr>
                <w:rFonts w:eastAsia="Times New Roman" w:cs="Times New Roman"/>
                <w:color w:val="545454"/>
                <w:sz w:val="24"/>
                <w:szCs w:val="24"/>
                <w:shd w:val="clear" w:color="auto" w:fill="FEFEFE"/>
                <w:lang w:eastAsia="en-IN"/>
              </w:rPr>
              <w:t>totalNodes</w:t>
            </w:r>
            <w:proofErr w:type="spellEnd"/>
            <w:r w:rsidRPr="008A140D">
              <w:rPr>
                <w:rFonts w:eastAsia="Times New Roman" w:cs="Times New Roman"/>
                <w:color w:val="545454"/>
                <w:sz w:val="24"/>
                <w:szCs w:val="24"/>
                <w:shd w:val="clear" w:color="auto" w:fill="FEFEFE"/>
                <w:lang w:eastAsia="en-IN"/>
              </w:rPr>
              <w:t xml:space="preserve"> + </w:t>
            </w:r>
            <w:r w:rsidRPr="008A140D">
              <w:rPr>
                <w:rFonts w:eastAsia="Times New Roman" w:cs="Times New Roman"/>
                <w:color w:val="008000"/>
                <w:sz w:val="24"/>
                <w:szCs w:val="24"/>
                <w:bdr w:val="none" w:sz="0" w:space="0" w:color="auto" w:frame="1"/>
                <w:lang w:eastAsia="en-IN"/>
              </w:rPr>
              <w:t>"\t Initial PageRank  of All Nodes :"</w:t>
            </w:r>
            <w:r w:rsidRPr="008A140D">
              <w:rPr>
                <w:rFonts w:eastAsia="Times New Roman" w:cs="Times New Roman"/>
                <w:color w:val="545454"/>
                <w:sz w:val="24"/>
                <w:szCs w:val="24"/>
                <w:shd w:val="clear" w:color="auto" w:fill="FEFEFE"/>
                <w:lang w:eastAsia="en-IN"/>
              </w:rPr>
              <w:t xml:space="preserve"> + </w:t>
            </w:r>
            <w:proofErr w:type="spellStart"/>
            <w:r w:rsidRPr="008A140D">
              <w:rPr>
                <w:rFonts w:eastAsia="Times New Roman" w:cs="Times New Roman"/>
                <w:color w:val="545454"/>
                <w:sz w:val="24"/>
                <w:szCs w:val="24"/>
                <w:shd w:val="clear" w:color="auto" w:fill="FEFEFE"/>
                <w:lang w:eastAsia="en-IN"/>
              </w:rPr>
              <w:t>InitialPageRank</w:t>
            </w:r>
            <w:proofErr w:type="spellEnd"/>
            <w:r w:rsidRPr="008A140D">
              <w:rPr>
                <w:rFonts w:eastAsia="Times New Roman" w:cs="Times New Roman"/>
                <w:color w:val="545454"/>
                <w:sz w:val="24"/>
                <w:szCs w:val="24"/>
                <w:shd w:val="clear" w:color="auto" w:fill="FEFEFE"/>
                <w:lang w:eastAsia="en-IN"/>
              </w:rPr>
              <w:t xml:space="preserve"> + </w:t>
            </w:r>
            <w:r w:rsidRPr="008A140D">
              <w:rPr>
                <w:rFonts w:eastAsia="Times New Roman" w:cs="Times New Roman"/>
                <w:color w:val="008000"/>
                <w:sz w:val="24"/>
                <w:szCs w:val="24"/>
                <w:bdr w:val="none" w:sz="0" w:space="0" w:color="auto" w:frame="1"/>
                <w:lang w:eastAsia="en-IN"/>
              </w:rPr>
              <w:t>"\n"</w:t>
            </w:r>
            <w:r w:rsidRPr="008A140D">
              <w:rPr>
                <w:rFonts w:eastAsia="Times New Roman" w:cs="Times New Roman"/>
                <w:color w:val="545454"/>
                <w:sz w:val="24"/>
                <w:szCs w:val="24"/>
                <w:shd w:val="clear" w:color="auto" w:fill="FEFEFE"/>
                <w:lang w:eastAsia="en-IN"/>
              </w:rPr>
              <w:t>);</w:t>
            </w: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545454"/>
                <w:sz w:val="24"/>
                <w:szCs w:val="24"/>
                <w:shd w:val="clear" w:color="auto" w:fill="FEFEFE"/>
                <w:lang w:eastAsia="en-IN"/>
              </w:rPr>
              <w:t xml:space="preserve">  </w:t>
            </w:r>
            <w:r w:rsidRPr="008A140D">
              <w:rPr>
                <w:rFonts w:eastAsia="Times New Roman" w:cs="Times New Roman"/>
                <w:color w:val="696969"/>
                <w:sz w:val="24"/>
                <w:szCs w:val="24"/>
                <w:bdr w:val="none" w:sz="0" w:space="0" w:color="auto" w:frame="1"/>
                <w:lang w:eastAsia="en-IN"/>
              </w:rPr>
              <w:t>// 0th ITERATION  _ OR _ INITIALIZATION PHASE //</w:t>
            </w: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545454"/>
                <w:sz w:val="24"/>
                <w:szCs w:val="24"/>
                <w:shd w:val="clear" w:color="auto" w:fill="FEFEFE"/>
                <w:lang w:eastAsia="en-IN"/>
              </w:rPr>
              <w:t xml:space="preserve">  </w:t>
            </w: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545454"/>
                <w:sz w:val="24"/>
                <w:szCs w:val="24"/>
                <w:shd w:val="clear" w:color="auto" w:fill="FEFEFE"/>
                <w:lang w:eastAsia="en-IN"/>
              </w:rPr>
              <w:t xml:space="preserve">  </w:t>
            </w:r>
            <w:r w:rsidRPr="008A140D">
              <w:rPr>
                <w:rFonts w:eastAsia="Times New Roman" w:cs="Times New Roman"/>
                <w:color w:val="7928A1"/>
                <w:sz w:val="24"/>
                <w:szCs w:val="24"/>
                <w:bdr w:val="none" w:sz="0" w:space="0" w:color="auto" w:frame="1"/>
                <w:lang w:eastAsia="en-IN"/>
              </w:rPr>
              <w:t>for</w:t>
            </w:r>
            <w:r w:rsidRPr="008A140D">
              <w:rPr>
                <w:rFonts w:eastAsia="Times New Roman" w:cs="Times New Roman"/>
                <w:color w:val="545454"/>
                <w:sz w:val="24"/>
                <w:szCs w:val="24"/>
                <w:shd w:val="clear" w:color="auto" w:fill="FEFEFE"/>
                <w:lang w:eastAsia="en-IN"/>
              </w:rPr>
              <w:t xml:space="preserve"> (k = </w:t>
            </w:r>
            <w:r w:rsidRPr="008A140D">
              <w:rPr>
                <w:rFonts w:eastAsia="Times New Roman" w:cs="Times New Roman"/>
                <w:color w:val="AA5D00"/>
                <w:sz w:val="24"/>
                <w:szCs w:val="24"/>
                <w:bdr w:val="none" w:sz="0" w:space="0" w:color="auto" w:frame="1"/>
                <w:lang w:eastAsia="en-IN"/>
              </w:rPr>
              <w:t>1</w:t>
            </w:r>
            <w:r w:rsidRPr="008A140D">
              <w:rPr>
                <w:rFonts w:eastAsia="Times New Roman" w:cs="Times New Roman"/>
                <w:color w:val="545454"/>
                <w:sz w:val="24"/>
                <w:szCs w:val="24"/>
                <w:shd w:val="clear" w:color="auto" w:fill="FEFEFE"/>
                <w:lang w:eastAsia="en-IN"/>
              </w:rPr>
              <w:t xml:space="preserve">; k &lt;= </w:t>
            </w:r>
            <w:proofErr w:type="spellStart"/>
            <w:r w:rsidRPr="008A140D">
              <w:rPr>
                <w:rFonts w:eastAsia="Times New Roman" w:cs="Times New Roman"/>
                <w:color w:val="545454"/>
                <w:sz w:val="24"/>
                <w:szCs w:val="24"/>
                <w:shd w:val="clear" w:color="auto" w:fill="FEFEFE"/>
                <w:lang w:eastAsia="en-IN"/>
              </w:rPr>
              <w:t>totalNodes</w:t>
            </w:r>
            <w:proofErr w:type="spellEnd"/>
            <w:r w:rsidRPr="008A140D">
              <w:rPr>
                <w:rFonts w:eastAsia="Times New Roman" w:cs="Times New Roman"/>
                <w:color w:val="545454"/>
                <w:sz w:val="24"/>
                <w:szCs w:val="24"/>
                <w:shd w:val="clear" w:color="auto" w:fill="FEFEFE"/>
                <w:lang w:eastAsia="en-IN"/>
              </w:rPr>
              <w:t>; k++) {</w:t>
            </w:r>
          </w:p>
          <w:p w:rsidR="008A140D" w:rsidRPr="008A140D" w:rsidRDefault="008A140D" w:rsidP="008A140D">
            <w:pPr>
              <w:spacing w:after="0" w:line="240" w:lineRule="auto"/>
              <w:rPr>
                <w:rFonts w:eastAsia="Times New Roman" w:cs="Times New Roman"/>
                <w:color w:val="545454"/>
                <w:sz w:val="24"/>
                <w:szCs w:val="24"/>
                <w:shd w:val="clear" w:color="auto" w:fill="FEFEFE"/>
                <w:lang w:eastAsia="en-IN"/>
              </w:rPr>
            </w:pPr>
            <w:r w:rsidRPr="008A140D">
              <w:rPr>
                <w:rFonts w:eastAsia="Times New Roman" w:cs="Times New Roman"/>
                <w:color w:val="545454"/>
                <w:sz w:val="24"/>
                <w:szCs w:val="24"/>
                <w:shd w:val="clear" w:color="auto" w:fill="FEFEFE"/>
                <w:lang w:eastAsia="en-IN"/>
              </w:rPr>
              <w:t xml:space="preserve">   </w:t>
            </w:r>
            <w:proofErr w:type="spellStart"/>
            <w:r w:rsidRPr="008A140D">
              <w:rPr>
                <w:rFonts w:eastAsia="Times New Roman" w:cs="Times New Roman"/>
                <w:color w:val="7928A1"/>
                <w:sz w:val="24"/>
                <w:szCs w:val="24"/>
                <w:bdr w:val="none" w:sz="0" w:space="0" w:color="auto" w:frame="1"/>
                <w:lang w:eastAsia="en-IN"/>
              </w:rPr>
              <w:t>this</w:t>
            </w:r>
            <w:r w:rsidRPr="008A140D">
              <w:rPr>
                <w:rFonts w:eastAsia="Times New Roman" w:cs="Times New Roman"/>
                <w:color w:val="545454"/>
                <w:sz w:val="24"/>
                <w:szCs w:val="24"/>
                <w:shd w:val="clear" w:color="auto" w:fill="FEFEFE"/>
                <w:lang w:eastAsia="en-IN"/>
              </w:rPr>
              <w:t>.pagerank</w:t>
            </w:r>
            <w:proofErr w:type="spellEnd"/>
            <w:r w:rsidRPr="008A140D">
              <w:rPr>
                <w:rFonts w:eastAsia="Times New Roman" w:cs="Times New Roman"/>
                <w:color w:val="545454"/>
                <w:sz w:val="24"/>
                <w:szCs w:val="24"/>
                <w:shd w:val="clear" w:color="auto" w:fill="FEFEFE"/>
                <w:lang w:eastAsia="en-IN"/>
              </w:rPr>
              <w:t xml:space="preserve">[k] = </w:t>
            </w:r>
            <w:proofErr w:type="spellStart"/>
            <w:r w:rsidRPr="008A140D">
              <w:rPr>
                <w:rFonts w:eastAsia="Times New Roman" w:cs="Times New Roman"/>
                <w:color w:val="545454"/>
                <w:sz w:val="24"/>
                <w:szCs w:val="24"/>
                <w:shd w:val="clear" w:color="auto" w:fill="FEFEFE"/>
                <w:lang w:eastAsia="en-IN"/>
              </w:rPr>
              <w:t>InitialPageRank</w:t>
            </w:r>
            <w:proofErr w:type="spellEnd"/>
            <w:r w:rsidRPr="008A140D">
              <w:rPr>
                <w:rFonts w:eastAsia="Times New Roman" w:cs="Times New Roman"/>
                <w:color w:val="545454"/>
                <w:sz w:val="24"/>
                <w:szCs w:val="24"/>
                <w:shd w:val="clear" w:color="auto" w:fill="FEFEFE"/>
                <w:lang w:eastAsia="en-IN"/>
              </w:rPr>
              <w:t>;</w:t>
            </w:r>
          </w:p>
          <w:p w:rsidR="008A140D" w:rsidRPr="008A140D" w:rsidRDefault="008A140D" w:rsidP="008A140D">
            <w:pPr>
              <w:pStyle w:val="HTMLPreformatted"/>
              <w:shd w:val="clear" w:color="auto" w:fill="F9F9F9"/>
              <w:textAlignment w:val="baseline"/>
              <w:rPr>
                <w:rFonts w:asciiTheme="minorHAnsi" w:hAnsiTheme="minorHAnsi" w:cs="Times New Roman"/>
                <w:color w:val="545454"/>
                <w:sz w:val="24"/>
                <w:szCs w:val="24"/>
                <w:shd w:val="clear" w:color="auto" w:fill="FEFEFE"/>
              </w:rPr>
            </w:pPr>
            <w:r w:rsidRPr="008A140D">
              <w:rPr>
                <w:rFonts w:asciiTheme="minorHAnsi" w:hAnsiTheme="minorHAnsi" w:cs="Times New Roman"/>
                <w:color w:val="545454"/>
                <w:sz w:val="24"/>
                <w:szCs w:val="24"/>
                <w:shd w:val="clear" w:color="auto" w:fill="FEFEFE"/>
              </w:rPr>
              <w:t xml:space="preserve">  }</w:t>
            </w:r>
          </w:p>
          <w:p w:rsidR="008A140D" w:rsidRPr="008A140D" w:rsidRDefault="008A140D" w:rsidP="008A140D">
            <w:pPr>
              <w:pStyle w:val="HTMLPreformatted"/>
              <w:shd w:val="clear" w:color="auto" w:fill="F9F9F9"/>
              <w:textAlignment w:val="baseline"/>
              <w:rPr>
                <w:rFonts w:asciiTheme="minorHAnsi" w:hAnsiTheme="minorHAnsi" w:cs="Times New Roman"/>
                <w:color w:val="545454"/>
                <w:sz w:val="24"/>
                <w:szCs w:val="24"/>
                <w:shd w:val="clear" w:color="auto" w:fill="FEFEFE"/>
              </w:rPr>
            </w:pP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proofErr w:type="spellStart"/>
            <w:r w:rsidRPr="008A140D">
              <w:rPr>
                <w:rStyle w:val="HTMLCode"/>
                <w:rFonts w:asciiTheme="minorHAnsi" w:hAnsiTheme="minorHAnsi"/>
                <w:color w:val="545454"/>
                <w:bdr w:val="none" w:sz="0" w:space="0" w:color="auto" w:frame="1"/>
                <w:shd w:val="clear" w:color="auto" w:fill="FEFEFE"/>
              </w:rPr>
              <w:t>System.out.printf</w:t>
            </w:r>
            <w:proofErr w:type="spellEnd"/>
            <w:r w:rsidRPr="008A140D">
              <w:rPr>
                <w:rStyle w:val="HTMLCode"/>
                <w:rFonts w:asciiTheme="minorHAnsi" w:hAnsiTheme="minorHAnsi"/>
                <w:color w:val="545454"/>
                <w:bdr w:val="none" w:sz="0" w:space="0" w:color="auto" w:frame="1"/>
                <w:shd w:val="clear" w:color="auto" w:fill="FEFEFE"/>
              </w:rPr>
              <w:t>(</w:t>
            </w:r>
            <w:r w:rsidRPr="008A140D">
              <w:rPr>
                <w:rStyle w:val="hljs-string"/>
                <w:rFonts w:asciiTheme="minorHAnsi" w:hAnsiTheme="minorHAnsi"/>
                <w:color w:val="008000"/>
                <w:bdr w:val="none" w:sz="0" w:space="0" w:color="auto" w:frame="1"/>
                <w:shd w:val="clear" w:color="auto" w:fill="FEFEFE"/>
              </w:rPr>
              <w:t>"\n Initial PageRank Values , 0th Step \n"</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for</w:t>
            </w:r>
            <w:r w:rsidRPr="008A140D">
              <w:rPr>
                <w:rStyle w:val="HTMLCode"/>
                <w:rFonts w:asciiTheme="minorHAnsi" w:hAnsiTheme="minorHAnsi"/>
                <w:color w:val="545454"/>
                <w:bdr w:val="none" w:sz="0" w:space="0" w:color="auto" w:frame="1"/>
                <w:shd w:val="clear" w:color="auto" w:fill="FEFEFE"/>
              </w:rPr>
              <w:t xml:space="preserve"> (k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xml:space="preserve">; k &lt;= </w:t>
            </w:r>
            <w:proofErr w:type="spellStart"/>
            <w:r w:rsidRPr="008A140D">
              <w:rPr>
                <w:rStyle w:val="HTMLCode"/>
                <w:rFonts w:asciiTheme="minorHAnsi" w:hAnsiTheme="minorHAnsi"/>
                <w:color w:val="545454"/>
                <w:bdr w:val="none" w:sz="0" w:space="0" w:color="auto" w:frame="1"/>
                <w:shd w:val="clear" w:color="auto" w:fill="FEFEFE"/>
              </w:rPr>
              <w:t>totalNodes</w:t>
            </w:r>
            <w:proofErr w:type="spellEnd"/>
            <w:r w:rsidRPr="008A140D">
              <w:rPr>
                <w:rStyle w:val="HTMLCode"/>
                <w:rFonts w:asciiTheme="minorHAnsi" w:hAnsiTheme="minorHAnsi"/>
                <w:color w:val="545454"/>
                <w:bdr w:val="none" w:sz="0" w:space="0" w:color="auto" w:frame="1"/>
                <w:shd w:val="clear" w:color="auto" w:fill="FEFEFE"/>
              </w:rPr>
              <w:t>; k++)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System.out.printf</w:t>
            </w:r>
            <w:proofErr w:type="spellEnd"/>
            <w:r w:rsidRPr="008A140D">
              <w:rPr>
                <w:rStyle w:val="HTMLCode"/>
                <w:rFonts w:asciiTheme="minorHAnsi" w:hAnsiTheme="minorHAnsi"/>
                <w:color w:val="545454"/>
                <w:bdr w:val="none" w:sz="0" w:space="0" w:color="auto" w:frame="1"/>
                <w:shd w:val="clear" w:color="auto" w:fill="FEFEFE"/>
              </w:rPr>
              <w:t>(</w:t>
            </w:r>
            <w:r w:rsidRPr="008A140D">
              <w:rPr>
                <w:rStyle w:val="hljs-string"/>
                <w:rFonts w:asciiTheme="minorHAnsi" w:hAnsiTheme="minorHAnsi"/>
                <w:color w:val="008000"/>
                <w:bdr w:val="none" w:sz="0" w:space="0" w:color="auto" w:frame="1"/>
                <w:shd w:val="clear" w:color="auto" w:fill="FEFEFE"/>
              </w:rPr>
              <w:t>" Page Rank of "</w:t>
            </w:r>
            <w:r w:rsidRPr="008A140D">
              <w:rPr>
                <w:rStyle w:val="HTMLCode"/>
                <w:rFonts w:asciiTheme="minorHAnsi" w:hAnsiTheme="minorHAnsi"/>
                <w:color w:val="545454"/>
                <w:bdr w:val="none" w:sz="0" w:space="0" w:color="auto" w:frame="1"/>
                <w:shd w:val="clear" w:color="auto" w:fill="FEFEFE"/>
              </w:rPr>
              <w:t xml:space="preserve"> + k + </w:t>
            </w:r>
            <w:r w:rsidRPr="008A140D">
              <w:rPr>
                <w:rStyle w:val="hljs-string"/>
                <w:rFonts w:asciiTheme="minorHAnsi" w:hAnsiTheme="minorHAnsi"/>
                <w:color w:val="008000"/>
                <w:bdr w:val="none" w:sz="0" w:space="0" w:color="auto" w:frame="1"/>
                <w:shd w:val="clear" w:color="auto" w:fill="FEFEFE"/>
              </w:rPr>
              <w:t>" is :\t"</w:t>
            </w:r>
            <w:r w:rsidRPr="008A140D">
              <w:rPr>
                <w:rStyle w:val="HTMLCode"/>
                <w:rFonts w:asciiTheme="minorHAnsi" w:hAnsiTheme="minorHAnsi"/>
                <w:color w:val="545454"/>
                <w:bdr w:val="none" w:sz="0" w:space="0" w:color="auto" w:frame="1"/>
                <w:shd w:val="clear" w:color="auto" w:fill="FEFEFE"/>
              </w:rPr>
              <w:t xml:space="preserve"> + </w:t>
            </w:r>
            <w:proofErr w:type="spellStart"/>
            <w:r w:rsidRPr="008A140D">
              <w:rPr>
                <w:rStyle w:val="hljs-keyword"/>
                <w:rFonts w:asciiTheme="minorHAnsi" w:hAnsiTheme="minorHAnsi"/>
                <w:color w:val="7928A1"/>
                <w:bdr w:val="none" w:sz="0" w:space="0" w:color="auto" w:frame="1"/>
                <w:shd w:val="clear" w:color="auto" w:fill="FEFEFE"/>
              </w:rPr>
              <w:t>this</w:t>
            </w:r>
            <w:r w:rsidRPr="008A140D">
              <w:rPr>
                <w:rStyle w:val="HTMLCode"/>
                <w:rFonts w:asciiTheme="minorHAnsi" w:hAnsiTheme="minorHAnsi"/>
                <w:color w:val="545454"/>
                <w:bdr w:val="none" w:sz="0" w:space="0" w:color="auto" w:frame="1"/>
                <w:shd w:val="clear" w:color="auto" w:fill="FEFEFE"/>
              </w:rPr>
              <w:t>.pagerank</w:t>
            </w:r>
            <w:proofErr w:type="spellEnd"/>
            <w:r w:rsidRPr="008A140D">
              <w:rPr>
                <w:rStyle w:val="HTMLCode"/>
                <w:rFonts w:asciiTheme="minorHAnsi" w:hAnsiTheme="minorHAnsi"/>
                <w:color w:val="545454"/>
                <w:bdr w:val="none" w:sz="0" w:space="0" w:color="auto" w:frame="1"/>
                <w:shd w:val="clear" w:color="auto" w:fill="FEFEFE"/>
              </w:rPr>
              <w:t xml:space="preserve">[k] + </w:t>
            </w:r>
            <w:r w:rsidRPr="008A140D">
              <w:rPr>
                <w:rStyle w:val="hljs-string"/>
                <w:rFonts w:asciiTheme="minorHAnsi" w:hAnsiTheme="minorHAnsi"/>
                <w:color w:val="008000"/>
                <w:bdr w:val="none" w:sz="0" w:space="0" w:color="auto" w:frame="1"/>
                <w:shd w:val="clear" w:color="auto" w:fill="FEFEFE"/>
              </w:rPr>
              <w:t>"\n"</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while</w:t>
            </w:r>
            <w:r w:rsidRPr="008A140D">
              <w:rPr>
                <w:rStyle w:val="HTMLCode"/>
                <w:rFonts w:asciiTheme="minorHAnsi" w:hAnsiTheme="minorHAnsi"/>
                <w:color w:val="545454"/>
                <w:bdr w:val="none" w:sz="0" w:space="0" w:color="auto" w:frame="1"/>
                <w:shd w:val="clear" w:color="auto" w:fill="FEFEFE"/>
              </w:rPr>
              <w:t xml:space="preserve"> (ITERATION_STEP &lt;= </w:t>
            </w:r>
            <w:r w:rsidRPr="008A140D">
              <w:rPr>
                <w:rStyle w:val="hljs-number"/>
                <w:rFonts w:asciiTheme="minorHAnsi" w:hAnsiTheme="minorHAnsi"/>
                <w:color w:val="AA5D00"/>
                <w:bdr w:val="none" w:sz="0" w:space="0" w:color="auto" w:frame="1"/>
                <w:shd w:val="clear" w:color="auto" w:fill="FEFEFE"/>
              </w:rPr>
              <w:t>2</w:t>
            </w:r>
            <w:r w:rsidRPr="008A140D">
              <w:rPr>
                <w:rStyle w:val="HTMLCode"/>
                <w:rFonts w:asciiTheme="minorHAnsi" w:hAnsiTheme="minorHAnsi"/>
                <w:color w:val="545454"/>
                <w:bdr w:val="none" w:sz="0" w:space="0" w:color="auto" w:frame="1"/>
                <w:shd w:val="clear" w:color="auto" w:fill="FEFEFE"/>
              </w:rPr>
              <w:t xml:space="preserve">) </w:t>
            </w:r>
            <w:r w:rsidRPr="008A140D">
              <w:rPr>
                <w:rStyle w:val="hljs-comment"/>
                <w:rFonts w:asciiTheme="minorHAnsi" w:hAnsiTheme="minorHAnsi"/>
                <w:color w:val="696969"/>
                <w:bdr w:val="none" w:sz="0" w:space="0" w:color="auto" w:frame="1"/>
                <w:shd w:val="clear" w:color="auto" w:fill="FEFEFE"/>
              </w:rPr>
              <w:t>// Iterations</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comment"/>
                <w:rFonts w:asciiTheme="minorHAnsi" w:hAnsiTheme="minorHAnsi"/>
                <w:color w:val="696969"/>
                <w:bdr w:val="none" w:sz="0" w:space="0" w:color="auto" w:frame="1"/>
                <w:shd w:val="clear" w:color="auto" w:fill="FEFEFE"/>
              </w:rPr>
              <w:t xml:space="preserve">// Store the PageRank for All Nodes in Temporary Array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for</w:t>
            </w:r>
            <w:r w:rsidRPr="008A140D">
              <w:rPr>
                <w:rStyle w:val="HTMLCode"/>
                <w:rFonts w:asciiTheme="minorHAnsi" w:hAnsiTheme="minorHAnsi"/>
                <w:color w:val="545454"/>
                <w:bdr w:val="none" w:sz="0" w:space="0" w:color="auto" w:frame="1"/>
                <w:shd w:val="clear" w:color="auto" w:fill="FEFEFE"/>
              </w:rPr>
              <w:t xml:space="preserve"> (k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xml:space="preserve">; k &lt;= </w:t>
            </w:r>
            <w:proofErr w:type="spellStart"/>
            <w:r w:rsidRPr="008A140D">
              <w:rPr>
                <w:rStyle w:val="HTMLCode"/>
                <w:rFonts w:asciiTheme="minorHAnsi" w:hAnsiTheme="minorHAnsi"/>
                <w:color w:val="545454"/>
                <w:bdr w:val="none" w:sz="0" w:space="0" w:color="auto" w:frame="1"/>
                <w:shd w:val="clear" w:color="auto" w:fill="FEFEFE"/>
              </w:rPr>
              <w:t>totalNodes</w:t>
            </w:r>
            <w:proofErr w:type="spellEnd"/>
            <w:r w:rsidRPr="008A140D">
              <w:rPr>
                <w:rStyle w:val="HTMLCode"/>
                <w:rFonts w:asciiTheme="minorHAnsi" w:hAnsiTheme="minorHAnsi"/>
                <w:color w:val="545454"/>
                <w:bdr w:val="none" w:sz="0" w:space="0" w:color="auto" w:frame="1"/>
                <w:shd w:val="clear" w:color="auto" w:fill="FEFEFE"/>
              </w:rPr>
              <w:t>; k++)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TempPageRank</w:t>
            </w:r>
            <w:proofErr w:type="spellEnd"/>
            <w:r w:rsidRPr="008A140D">
              <w:rPr>
                <w:rStyle w:val="HTMLCode"/>
                <w:rFonts w:asciiTheme="minorHAnsi" w:hAnsiTheme="minorHAnsi"/>
                <w:color w:val="545454"/>
                <w:bdr w:val="none" w:sz="0" w:space="0" w:color="auto" w:frame="1"/>
                <w:shd w:val="clear" w:color="auto" w:fill="FEFEFE"/>
              </w:rPr>
              <w:t xml:space="preserve">[k] = </w:t>
            </w:r>
            <w:proofErr w:type="spellStart"/>
            <w:r w:rsidRPr="008A140D">
              <w:rPr>
                <w:rStyle w:val="hljs-keyword"/>
                <w:rFonts w:asciiTheme="minorHAnsi" w:hAnsiTheme="minorHAnsi"/>
                <w:color w:val="7928A1"/>
                <w:bdr w:val="none" w:sz="0" w:space="0" w:color="auto" w:frame="1"/>
                <w:shd w:val="clear" w:color="auto" w:fill="FEFEFE"/>
              </w:rPr>
              <w:t>this</w:t>
            </w:r>
            <w:r w:rsidRPr="008A140D">
              <w:rPr>
                <w:rStyle w:val="HTMLCode"/>
                <w:rFonts w:asciiTheme="minorHAnsi" w:hAnsiTheme="minorHAnsi"/>
                <w:color w:val="545454"/>
                <w:bdr w:val="none" w:sz="0" w:space="0" w:color="auto" w:frame="1"/>
                <w:shd w:val="clear" w:color="auto" w:fill="FEFEFE"/>
              </w:rPr>
              <w:t>.pagerank</w:t>
            </w:r>
            <w:proofErr w:type="spellEnd"/>
            <w:r w:rsidRPr="008A140D">
              <w:rPr>
                <w:rStyle w:val="HTMLCode"/>
                <w:rFonts w:asciiTheme="minorHAnsi" w:hAnsiTheme="minorHAnsi"/>
                <w:color w:val="545454"/>
                <w:bdr w:val="none" w:sz="0" w:space="0" w:color="auto" w:frame="1"/>
                <w:shd w:val="clear" w:color="auto" w:fill="FEFEFE"/>
              </w:rPr>
              <w:t>[k];</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ljs-keyword"/>
                <w:rFonts w:asciiTheme="minorHAnsi" w:hAnsiTheme="minorHAnsi"/>
                <w:color w:val="7928A1"/>
                <w:bdr w:val="none" w:sz="0" w:space="0" w:color="auto" w:frame="1"/>
                <w:shd w:val="clear" w:color="auto" w:fill="FEFEFE"/>
              </w:rPr>
              <w:t>this</w:t>
            </w:r>
            <w:r w:rsidRPr="008A140D">
              <w:rPr>
                <w:rStyle w:val="HTMLCode"/>
                <w:rFonts w:asciiTheme="minorHAnsi" w:hAnsiTheme="minorHAnsi"/>
                <w:color w:val="545454"/>
                <w:bdr w:val="none" w:sz="0" w:space="0" w:color="auto" w:frame="1"/>
                <w:shd w:val="clear" w:color="auto" w:fill="FEFEFE"/>
              </w:rPr>
              <w:t>.pagerank</w:t>
            </w:r>
            <w:proofErr w:type="spellEnd"/>
            <w:r w:rsidRPr="008A140D">
              <w:rPr>
                <w:rStyle w:val="HTMLCode"/>
                <w:rFonts w:asciiTheme="minorHAnsi" w:hAnsiTheme="minorHAnsi"/>
                <w:color w:val="545454"/>
                <w:bdr w:val="none" w:sz="0" w:space="0" w:color="auto" w:frame="1"/>
                <w:shd w:val="clear" w:color="auto" w:fill="FEFEFE"/>
              </w:rPr>
              <w:t xml:space="preserve">[k] = </w:t>
            </w:r>
            <w:r w:rsidRPr="008A140D">
              <w:rPr>
                <w:rStyle w:val="hljs-number"/>
                <w:rFonts w:asciiTheme="minorHAnsi" w:hAnsiTheme="minorHAnsi"/>
                <w:color w:val="AA5D00"/>
                <w:bdr w:val="none" w:sz="0" w:space="0" w:color="auto" w:frame="1"/>
                <w:shd w:val="clear" w:color="auto" w:fill="FEFEFE"/>
              </w:rPr>
              <w:t>0</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for</w:t>
            </w: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InternalNodeNumber</w:t>
            </w:r>
            <w:proofErr w:type="spellEnd"/>
            <w:r w:rsidRPr="008A140D">
              <w:rPr>
                <w:rStyle w:val="HTMLCode"/>
                <w:rFonts w:asciiTheme="minorHAnsi" w:hAnsiTheme="minorHAnsi"/>
                <w:color w:val="545454"/>
                <w:bdr w:val="none" w:sz="0" w:space="0" w:color="auto" w:frame="1"/>
                <w:shd w:val="clear" w:color="auto" w:fill="FEFEFE"/>
              </w:rPr>
              <w:t xml:space="preserve">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InternalNodeNumber</w:t>
            </w:r>
            <w:proofErr w:type="spellEnd"/>
            <w:r w:rsidRPr="008A140D">
              <w:rPr>
                <w:rStyle w:val="HTMLCode"/>
                <w:rFonts w:asciiTheme="minorHAnsi" w:hAnsiTheme="minorHAnsi"/>
                <w:color w:val="545454"/>
                <w:bdr w:val="none" w:sz="0" w:space="0" w:color="auto" w:frame="1"/>
                <w:shd w:val="clear" w:color="auto" w:fill="FEFEFE"/>
              </w:rPr>
              <w:t xml:space="preserve"> &lt;= </w:t>
            </w:r>
            <w:proofErr w:type="spellStart"/>
            <w:r w:rsidRPr="008A140D">
              <w:rPr>
                <w:rStyle w:val="HTMLCode"/>
                <w:rFonts w:asciiTheme="minorHAnsi" w:hAnsiTheme="minorHAnsi"/>
                <w:color w:val="545454"/>
                <w:bdr w:val="none" w:sz="0" w:space="0" w:color="auto" w:frame="1"/>
                <w:shd w:val="clear" w:color="auto" w:fill="FEFEFE"/>
              </w:rPr>
              <w:t>totalNodes</w:t>
            </w:r>
            <w:proofErr w:type="spellEnd"/>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InternalNodeNumber</w:t>
            </w:r>
            <w:proofErr w:type="spellEnd"/>
            <w:r w:rsidRPr="008A140D">
              <w:rPr>
                <w:rStyle w:val="HTMLCode"/>
                <w:rFonts w:asciiTheme="minorHAnsi" w:hAnsiTheme="minorHAnsi"/>
                <w:color w:val="545454"/>
                <w:bdr w:val="none" w:sz="0" w:space="0" w:color="auto" w:frame="1"/>
                <w:shd w:val="clear" w:color="auto" w:fill="FEFEFE"/>
              </w:rPr>
              <w:t>++)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for</w:t>
            </w: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ExternalNodeNumber</w:t>
            </w:r>
            <w:proofErr w:type="spellEnd"/>
            <w:r w:rsidRPr="008A140D">
              <w:rPr>
                <w:rStyle w:val="HTMLCode"/>
                <w:rFonts w:asciiTheme="minorHAnsi" w:hAnsiTheme="minorHAnsi"/>
                <w:color w:val="545454"/>
                <w:bdr w:val="none" w:sz="0" w:space="0" w:color="auto" w:frame="1"/>
                <w:shd w:val="clear" w:color="auto" w:fill="FEFEFE"/>
              </w:rPr>
              <w:t xml:space="preserve">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ExternalNodeNumber</w:t>
            </w:r>
            <w:proofErr w:type="spellEnd"/>
            <w:r w:rsidRPr="008A140D">
              <w:rPr>
                <w:rStyle w:val="HTMLCode"/>
                <w:rFonts w:asciiTheme="minorHAnsi" w:hAnsiTheme="minorHAnsi"/>
                <w:color w:val="545454"/>
                <w:bdr w:val="none" w:sz="0" w:space="0" w:color="auto" w:frame="1"/>
                <w:shd w:val="clear" w:color="auto" w:fill="FEFEFE"/>
              </w:rPr>
              <w:t xml:space="preserve"> &lt;= </w:t>
            </w:r>
            <w:proofErr w:type="spellStart"/>
            <w:r w:rsidRPr="008A140D">
              <w:rPr>
                <w:rStyle w:val="HTMLCode"/>
                <w:rFonts w:asciiTheme="minorHAnsi" w:hAnsiTheme="minorHAnsi"/>
                <w:color w:val="545454"/>
                <w:bdr w:val="none" w:sz="0" w:space="0" w:color="auto" w:frame="1"/>
                <w:shd w:val="clear" w:color="auto" w:fill="FEFEFE"/>
              </w:rPr>
              <w:t>totalNodes</w:t>
            </w:r>
            <w:proofErr w:type="spellEnd"/>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ExternalNodeNumber</w:t>
            </w:r>
            <w:proofErr w:type="spellEnd"/>
            <w:r w:rsidRPr="008A140D">
              <w:rPr>
                <w:rStyle w:val="HTMLCode"/>
                <w:rFonts w:asciiTheme="minorHAnsi" w:hAnsiTheme="minorHAnsi"/>
                <w:color w:val="545454"/>
                <w:bdr w:val="none" w:sz="0" w:space="0" w:color="auto" w:frame="1"/>
                <w:shd w:val="clear" w:color="auto" w:fill="FEFEFE"/>
              </w:rPr>
              <w:t>++)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if</w:t>
            </w: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ljs-keyword"/>
                <w:rFonts w:asciiTheme="minorHAnsi" w:hAnsiTheme="minorHAnsi"/>
                <w:color w:val="7928A1"/>
                <w:bdr w:val="none" w:sz="0" w:space="0" w:color="auto" w:frame="1"/>
                <w:shd w:val="clear" w:color="auto" w:fill="FEFEFE"/>
              </w:rPr>
              <w:t>this</w:t>
            </w:r>
            <w:r w:rsidRPr="008A140D">
              <w:rPr>
                <w:rStyle w:val="HTMLCode"/>
                <w:rFonts w:asciiTheme="minorHAnsi" w:hAnsiTheme="minorHAnsi"/>
                <w:color w:val="545454"/>
                <w:bdr w:val="none" w:sz="0" w:space="0" w:color="auto" w:frame="1"/>
                <w:shd w:val="clear" w:color="auto" w:fill="FEFEFE"/>
              </w:rPr>
              <w:t>.path</w:t>
            </w:r>
            <w:proofErr w:type="spellEnd"/>
            <w:r w:rsidRPr="008A140D">
              <w:rPr>
                <w:rStyle w:val="HTMLCode"/>
                <w:rFonts w:asciiTheme="minorHAnsi" w:hAnsiTheme="minorHAnsi"/>
                <w:color w:val="545454"/>
                <w:bdr w:val="none" w:sz="0" w:space="0" w:color="auto" w:frame="1"/>
                <w:shd w:val="clear" w:color="auto" w:fill="FEFEFE"/>
              </w:rPr>
              <w:t>[</w:t>
            </w:r>
            <w:proofErr w:type="spellStart"/>
            <w:r w:rsidRPr="008A140D">
              <w:rPr>
                <w:rStyle w:val="HTMLCode"/>
                <w:rFonts w:asciiTheme="minorHAnsi" w:hAnsiTheme="minorHAnsi"/>
                <w:color w:val="545454"/>
                <w:bdr w:val="none" w:sz="0" w:space="0" w:color="auto" w:frame="1"/>
                <w:shd w:val="clear" w:color="auto" w:fill="FEFEFE"/>
              </w:rPr>
              <w:t>ExternalNodeNumber</w:t>
            </w:r>
            <w:proofErr w:type="spellEnd"/>
            <w:r w:rsidRPr="008A140D">
              <w:rPr>
                <w:rStyle w:val="HTMLCode"/>
                <w:rFonts w:asciiTheme="minorHAnsi" w:hAnsiTheme="minorHAnsi"/>
                <w:color w:val="545454"/>
                <w:bdr w:val="none" w:sz="0" w:space="0" w:color="auto" w:frame="1"/>
                <w:shd w:val="clear" w:color="auto" w:fill="FEFEFE"/>
              </w:rPr>
              <w:t>][</w:t>
            </w:r>
            <w:proofErr w:type="spellStart"/>
            <w:r w:rsidRPr="008A140D">
              <w:rPr>
                <w:rStyle w:val="HTMLCode"/>
                <w:rFonts w:asciiTheme="minorHAnsi" w:hAnsiTheme="minorHAnsi"/>
                <w:color w:val="545454"/>
                <w:bdr w:val="none" w:sz="0" w:space="0" w:color="auto" w:frame="1"/>
                <w:shd w:val="clear" w:color="auto" w:fill="FEFEFE"/>
              </w:rPr>
              <w:t>InternalNodeNumber</w:t>
            </w:r>
            <w:proofErr w:type="spellEnd"/>
            <w:r w:rsidRPr="008A140D">
              <w:rPr>
                <w:rStyle w:val="HTMLCode"/>
                <w:rFonts w:asciiTheme="minorHAnsi" w:hAnsiTheme="minorHAnsi"/>
                <w:color w:val="545454"/>
                <w:bdr w:val="none" w:sz="0" w:space="0" w:color="auto" w:frame="1"/>
                <w:shd w:val="clear" w:color="auto" w:fill="FEFEFE"/>
              </w:rPr>
              <w:t xml:space="preserve">]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k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OutgoingLinks</w:t>
            </w:r>
            <w:proofErr w:type="spellEnd"/>
            <w:r w:rsidRPr="008A140D">
              <w:rPr>
                <w:rStyle w:val="HTMLCode"/>
                <w:rFonts w:asciiTheme="minorHAnsi" w:hAnsiTheme="minorHAnsi"/>
                <w:color w:val="545454"/>
                <w:bdr w:val="none" w:sz="0" w:space="0" w:color="auto" w:frame="1"/>
                <w:shd w:val="clear" w:color="auto" w:fill="FEFEFE"/>
              </w:rPr>
              <w:t xml:space="preserve"> = </w:t>
            </w:r>
            <w:r w:rsidRPr="008A140D">
              <w:rPr>
                <w:rStyle w:val="hljs-number"/>
                <w:rFonts w:asciiTheme="minorHAnsi" w:hAnsiTheme="minorHAnsi"/>
                <w:color w:val="AA5D00"/>
                <w:bdr w:val="none" w:sz="0" w:space="0" w:color="auto" w:frame="1"/>
                <w:shd w:val="clear" w:color="auto" w:fill="FEFEFE"/>
              </w:rPr>
              <w:t>0</w:t>
            </w:r>
            <w:r w:rsidRPr="008A140D">
              <w:rPr>
                <w:rStyle w:val="HTMLCode"/>
                <w:rFonts w:asciiTheme="minorHAnsi" w:hAnsiTheme="minorHAnsi"/>
                <w:color w:val="545454"/>
                <w:bdr w:val="none" w:sz="0" w:space="0" w:color="auto" w:frame="1"/>
                <w:shd w:val="clear" w:color="auto" w:fill="FEFEFE"/>
              </w:rPr>
              <w:t xml:space="preserve">; </w:t>
            </w:r>
            <w:r w:rsidRPr="008A140D">
              <w:rPr>
                <w:rStyle w:val="hljs-comment"/>
                <w:rFonts w:asciiTheme="minorHAnsi" w:hAnsiTheme="minorHAnsi"/>
                <w:color w:val="696969"/>
                <w:bdr w:val="none" w:sz="0" w:space="0" w:color="auto" w:frame="1"/>
                <w:shd w:val="clear" w:color="auto" w:fill="FEFEFE"/>
              </w:rPr>
              <w:t xml:space="preserve">// Count the Number of Outgoing Links for each </w:t>
            </w:r>
            <w:proofErr w:type="spellStart"/>
            <w:r w:rsidRPr="008A140D">
              <w:rPr>
                <w:rStyle w:val="hljs-comment"/>
                <w:rFonts w:asciiTheme="minorHAnsi" w:hAnsiTheme="minorHAnsi"/>
                <w:color w:val="696969"/>
                <w:bdr w:val="none" w:sz="0" w:space="0" w:color="auto" w:frame="1"/>
                <w:shd w:val="clear" w:color="auto" w:fill="FEFEFE"/>
              </w:rPr>
              <w:t>ExternalNodeNumber</w:t>
            </w:r>
            <w:proofErr w:type="spellEnd"/>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while</w:t>
            </w:r>
            <w:r w:rsidRPr="008A140D">
              <w:rPr>
                <w:rStyle w:val="HTMLCode"/>
                <w:rFonts w:asciiTheme="minorHAnsi" w:hAnsiTheme="minorHAnsi"/>
                <w:color w:val="545454"/>
                <w:bdr w:val="none" w:sz="0" w:space="0" w:color="auto" w:frame="1"/>
                <w:shd w:val="clear" w:color="auto" w:fill="FEFEFE"/>
              </w:rPr>
              <w:t xml:space="preserve"> (k &lt;= </w:t>
            </w:r>
            <w:proofErr w:type="spellStart"/>
            <w:r w:rsidRPr="008A140D">
              <w:rPr>
                <w:rStyle w:val="HTMLCode"/>
                <w:rFonts w:asciiTheme="minorHAnsi" w:hAnsiTheme="minorHAnsi"/>
                <w:color w:val="545454"/>
                <w:bdr w:val="none" w:sz="0" w:space="0" w:color="auto" w:frame="1"/>
                <w:shd w:val="clear" w:color="auto" w:fill="FEFEFE"/>
              </w:rPr>
              <w:t>totalNodes</w:t>
            </w:r>
            <w:proofErr w:type="spellEnd"/>
            <w:r w:rsidRPr="008A140D">
              <w:rPr>
                <w:rStyle w:val="HTMLCode"/>
                <w:rFonts w:asciiTheme="minorHAnsi" w:hAnsiTheme="minorHAnsi"/>
                <w:color w:val="545454"/>
                <w:bdr w:val="none" w:sz="0" w:space="0" w:color="auto" w:frame="1"/>
                <w:shd w:val="clear" w:color="auto" w:fill="FEFEFE"/>
              </w:rPr>
              <w:t>)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if</w:t>
            </w: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ljs-keyword"/>
                <w:rFonts w:asciiTheme="minorHAnsi" w:hAnsiTheme="minorHAnsi"/>
                <w:color w:val="7928A1"/>
                <w:bdr w:val="none" w:sz="0" w:space="0" w:color="auto" w:frame="1"/>
                <w:shd w:val="clear" w:color="auto" w:fill="FEFEFE"/>
              </w:rPr>
              <w:t>this</w:t>
            </w:r>
            <w:r w:rsidRPr="008A140D">
              <w:rPr>
                <w:rStyle w:val="HTMLCode"/>
                <w:rFonts w:asciiTheme="minorHAnsi" w:hAnsiTheme="minorHAnsi"/>
                <w:color w:val="545454"/>
                <w:bdr w:val="none" w:sz="0" w:space="0" w:color="auto" w:frame="1"/>
                <w:shd w:val="clear" w:color="auto" w:fill="FEFEFE"/>
              </w:rPr>
              <w:t>.path</w:t>
            </w:r>
            <w:proofErr w:type="spellEnd"/>
            <w:r w:rsidRPr="008A140D">
              <w:rPr>
                <w:rStyle w:val="HTMLCode"/>
                <w:rFonts w:asciiTheme="minorHAnsi" w:hAnsiTheme="minorHAnsi"/>
                <w:color w:val="545454"/>
                <w:bdr w:val="none" w:sz="0" w:space="0" w:color="auto" w:frame="1"/>
                <w:shd w:val="clear" w:color="auto" w:fill="FEFEFE"/>
              </w:rPr>
              <w:t>[</w:t>
            </w:r>
            <w:proofErr w:type="spellStart"/>
            <w:r w:rsidRPr="008A140D">
              <w:rPr>
                <w:rStyle w:val="HTMLCode"/>
                <w:rFonts w:asciiTheme="minorHAnsi" w:hAnsiTheme="minorHAnsi"/>
                <w:color w:val="545454"/>
                <w:bdr w:val="none" w:sz="0" w:space="0" w:color="auto" w:frame="1"/>
                <w:shd w:val="clear" w:color="auto" w:fill="FEFEFE"/>
              </w:rPr>
              <w:t>ExternalNodeNumber</w:t>
            </w:r>
            <w:proofErr w:type="spellEnd"/>
            <w:r w:rsidRPr="008A140D">
              <w:rPr>
                <w:rStyle w:val="HTMLCode"/>
                <w:rFonts w:asciiTheme="minorHAnsi" w:hAnsiTheme="minorHAnsi"/>
                <w:color w:val="545454"/>
                <w:bdr w:val="none" w:sz="0" w:space="0" w:color="auto" w:frame="1"/>
                <w:shd w:val="clear" w:color="auto" w:fill="FEFEFE"/>
              </w:rPr>
              <w:t xml:space="preserve">][k]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OutgoingLinks</w:t>
            </w:r>
            <w:proofErr w:type="spellEnd"/>
            <w:r w:rsidRPr="008A140D">
              <w:rPr>
                <w:rStyle w:val="HTMLCode"/>
                <w:rFonts w:asciiTheme="minorHAnsi" w:hAnsiTheme="minorHAnsi"/>
                <w:color w:val="545454"/>
                <w:bdr w:val="none" w:sz="0" w:space="0" w:color="auto" w:frame="1"/>
                <w:shd w:val="clear" w:color="auto" w:fill="FEFEFE"/>
              </w:rPr>
              <w:t xml:space="preserve"> = </w:t>
            </w:r>
            <w:proofErr w:type="spellStart"/>
            <w:r w:rsidRPr="008A140D">
              <w:rPr>
                <w:rStyle w:val="HTMLCode"/>
                <w:rFonts w:asciiTheme="minorHAnsi" w:hAnsiTheme="minorHAnsi"/>
                <w:color w:val="545454"/>
                <w:bdr w:val="none" w:sz="0" w:space="0" w:color="auto" w:frame="1"/>
                <w:shd w:val="clear" w:color="auto" w:fill="FEFEFE"/>
              </w:rPr>
              <w:t>OutgoingLinks</w:t>
            </w:r>
            <w:proofErr w:type="spellEnd"/>
            <w:r w:rsidRPr="008A140D">
              <w:rPr>
                <w:rStyle w:val="HTMLCode"/>
                <w:rFonts w:asciiTheme="minorHAnsi" w:hAnsiTheme="minorHAnsi"/>
                <w:color w:val="545454"/>
                <w:bdr w:val="none" w:sz="0" w:space="0" w:color="auto" w:frame="1"/>
                <w:shd w:val="clear" w:color="auto" w:fill="FEFEFE"/>
              </w:rPr>
              <w:t xml:space="preserve">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xml:space="preserve">; </w:t>
            </w:r>
            <w:r w:rsidRPr="008A140D">
              <w:rPr>
                <w:rStyle w:val="hljs-comment"/>
                <w:rFonts w:asciiTheme="minorHAnsi" w:hAnsiTheme="minorHAnsi"/>
                <w:color w:val="696969"/>
                <w:bdr w:val="none" w:sz="0" w:space="0" w:color="auto" w:frame="1"/>
                <w:shd w:val="clear" w:color="auto" w:fill="FEFEFE"/>
              </w:rPr>
              <w:t>// Counter for Outgoing Links</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k = k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comment"/>
                <w:rFonts w:asciiTheme="minorHAnsi" w:hAnsiTheme="minorHAnsi"/>
                <w:color w:val="696969"/>
                <w:bdr w:val="none" w:sz="0" w:space="0" w:color="auto" w:frame="1"/>
                <w:shd w:val="clear" w:color="auto" w:fill="FEFEFE"/>
              </w:rPr>
              <w:t xml:space="preserve">// Calculate PageRank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ljs-keyword"/>
                <w:rFonts w:asciiTheme="minorHAnsi" w:hAnsiTheme="minorHAnsi"/>
                <w:color w:val="7928A1"/>
                <w:bdr w:val="none" w:sz="0" w:space="0" w:color="auto" w:frame="1"/>
                <w:shd w:val="clear" w:color="auto" w:fill="FEFEFE"/>
              </w:rPr>
              <w:t>this</w:t>
            </w:r>
            <w:r w:rsidRPr="008A140D">
              <w:rPr>
                <w:rStyle w:val="HTMLCode"/>
                <w:rFonts w:asciiTheme="minorHAnsi" w:hAnsiTheme="minorHAnsi"/>
                <w:color w:val="545454"/>
                <w:bdr w:val="none" w:sz="0" w:space="0" w:color="auto" w:frame="1"/>
                <w:shd w:val="clear" w:color="auto" w:fill="FEFEFE"/>
              </w:rPr>
              <w:t>.pagerank</w:t>
            </w:r>
            <w:proofErr w:type="spellEnd"/>
            <w:r w:rsidRPr="008A140D">
              <w:rPr>
                <w:rStyle w:val="HTMLCode"/>
                <w:rFonts w:asciiTheme="minorHAnsi" w:hAnsiTheme="minorHAnsi"/>
                <w:color w:val="545454"/>
                <w:bdr w:val="none" w:sz="0" w:space="0" w:color="auto" w:frame="1"/>
                <w:shd w:val="clear" w:color="auto" w:fill="FEFEFE"/>
              </w:rPr>
              <w:t>[</w:t>
            </w:r>
            <w:proofErr w:type="spellStart"/>
            <w:r w:rsidRPr="008A140D">
              <w:rPr>
                <w:rStyle w:val="HTMLCode"/>
                <w:rFonts w:asciiTheme="minorHAnsi" w:hAnsiTheme="minorHAnsi"/>
                <w:color w:val="545454"/>
                <w:bdr w:val="none" w:sz="0" w:space="0" w:color="auto" w:frame="1"/>
                <w:shd w:val="clear" w:color="auto" w:fill="FEFEFE"/>
              </w:rPr>
              <w:t>InternalNodeNumber</w:t>
            </w:r>
            <w:proofErr w:type="spellEnd"/>
            <w:r w:rsidRPr="008A140D">
              <w:rPr>
                <w:rStyle w:val="HTMLCode"/>
                <w:rFonts w:asciiTheme="minorHAnsi" w:hAnsiTheme="minorHAnsi"/>
                <w:color w:val="545454"/>
                <w:bdr w:val="none" w:sz="0" w:space="0" w:color="auto" w:frame="1"/>
                <w:shd w:val="clear" w:color="auto" w:fill="FEFEFE"/>
              </w:rPr>
              <w:t xml:space="preserve">] += </w:t>
            </w:r>
            <w:proofErr w:type="spellStart"/>
            <w:r w:rsidRPr="008A140D">
              <w:rPr>
                <w:rStyle w:val="HTMLCode"/>
                <w:rFonts w:asciiTheme="minorHAnsi" w:hAnsiTheme="minorHAnsi"/>
                <w:color w:val="545454"/>
                <w:bdr w:val="none" w:sz="0" w:space="0" w:color="auto" w:frame="1"/>
                <w:shd w:val="clear" w:color="auto" w:fill="FEFEFE"/>
              </w:rPr>
              <w:t>TempPageRank</w:t>
            </w:r>
            <w:proofErr w:type="spellEnd"/>
            <w:r w:rsidRPr="008A140D">
              <w:rPr>
                <w:rStyle w:val="HTMLCode"/>
                <w:rFonts w:asciiTheme="minorHAnsi" w:hAnsiTheme="minorHAnsi"/>
                <w:color w:val="545454"/>
                <w:bdr w:val="none" w:sz="0" w:space="0" w:color="auto" w:frame="1"/>
                <w:shd w:val="clear" w:color="auto" w:fill="FEFEFE"/>
              </w:rPr>
              <w:t>[</w:t>
            </w:r>
            <w:proofErr w:type="spellStart"/>
            <w:r w:rsidRPr="008A140D">
              <w:rPr>
                <w:rStyle w:val="HTMLCode"/>
                <w:rFonts w:asciiTheme="minorHAnsi" w:hAnsiTheme="minorHAnsi"/>
                <w:color w:val="545454"/>
                <w:bdr w:val="none" w:sz="0" w:space="0" w:color="auto" w:frame="1"/>
                <w:shd w:val="clear" w:color="auto" w:fill="FEFEFE"/>
              </w:rPr>
              <w:t>ExternalNodeNumber</w:t>
            </w:r>
            <w:proofErr w:type="spellEnd"/>
            <w:r w:rsidRPr="008A140D">
              <w:rPr>
                <w:rStyle w:val="HTMLCode"/>
                <w:rFonts w:asciiTheme="minorHAnsi" w:hAnsiTheme="minorHAnsi"/>
                <w:color w:val="545454"/>
                <w:bdr w:val="none" w:sz="0" w:space="0" w:color="auto" w:frame="1"/>
                <w:shd w:val="clear" w:color="auto" w:fill="FEFEFE"/>
              </w:rPr>
              <w:t>]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xml:space="preserve"> / </w:t>
            </w:r>
            <w:proofErr w:type="spellStart"/>
            <w:r w:rsidRPr="008A140D">
              <w:rPr>
                <w:rStyle w:val="HTMLCode"/>
                <w:rFonts w:asciiTheme="minorHAnsi" w:hAnsiTheme="minorHAnsi"/>
                <w:color w:val="545454"/>
                <w:bdr w:val="none" w:sz="0" w:space="0" w:color="auto" w:frame="1"/>
                <w:shd w:val="clear" w:color="auto" w:fill="FEFEFE"/>
              </w:rPr>
              <w:t>OutgoingLinks</w:t>
            </w:r>
            <w:proofErr w:type="spellEnd"/>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System.out.printf</w:t>
            </w:r>
            <w:proofErr w:type="spellEnd"/>
            <w:r w:rsidRPr="008A140D">
              <w:rPr>
                <w:rStyle w:val="HTMLCode"/>
                <w:rFonts w:asciiTheme="minorHAnsi" w:hAnsiTheme="minorHAnsi"/>
                <w:color w:val="545454"/>
                <w:bdr w:val="none" w:sz="0" w:space="0" w:color="auto" w:frame="1"/>
                <w:shd w:val="clear" w:color="auto" w:fill="FEFEFE"/>
              </w:rPr>
              <w:t>(</w:t>
            </w:r>
            <w:r w:rsidRPr="008A140D">
              <w:rPr>
                <w:rStyle w:val="hljs-string"/>
                <w:rFonts w:asciiTheme="minorHAnsi" w:hAnsiTheme="minorHAnsi"/>
                <w:color w:val="008000"/>
                <w:bdr w:val="none" w:sz="0" w:space="0" w:color="auto" w:frame="1"/>
                <w:shd w:val="clear" w:color="auto" w:fill="FEFEFE"/>
              </w:rPr>
              <w:t>"\n After "</w:t>
            </w:r>
            <w:r w:rsidRPr="008A140D">
              <w:rPr>
                <w:rStyle w:val="HTMLCode"/>
                <w:rFonts w:asciiTheme="minorHAnsi" w:hAnsiTheme="minorHAnsi"/>
                <w:color w:val="545454"/>
                <w:bdr w:val="none" w:sz="0" w:space="0" w:color="auto" w:frame="1"/>
                <w:shd w:val="clear" w:color="auto" w:fill="FEFEFE"/>
              </w:rPr>
              <w:t xml:space="preserve"> + ITERATION_STEP + </w:t>
            </w:r>
            <w:r w:rsidRPr="008A140D">
              <w:rPr>
                <w:rStyle w:val="hljs-string"/>
                <w:rFonts w:asciiTheme="minorHAnsi" w:hAnsiTheme="minorHAnsi"/>
                <w:color w:val="008000"/>
                <w:bdr w:val="none" w:sz="0" w:space="0" w:color="auto" w:frame="1"/>
                <w:shd w:val="clear" w:color="auto" w:fill="FEFEFE"/>
              </w:rPr>
              <w:t>"</w:t>
            </w:r>
            <w:proofErr w:type="spellStart"/>
            <w:r w:rsidRPr="008A140D">
              <w:rPr>
                <w:rStyle w:val="hljs-string"/>
                <w:rFonts w:asciiTheme="minorHAnsi" w:hAnsiTheme="minorHAnsi"/>
                <w:color w:val="008000"/>
                <w:bdr w:val="none" w:sz="0" w:space="0" w:color="auto" w:frame="1"/>
                <w:shd w:val="clear" w:color="auto" w:fill="FEFEFE"/>
              </w:rPr>
              <w:t>th</w:t>
            </w:r>
            <w:proofErr w:type="spellEnd"/>
            <w:r w:rsidRPr="008A140D">
              <w:rPr>
                <w:rStyle w:val="hljs-string"/>
                <w:rFonts w:asciiTheme="minorHAnsi" w:hAnsiTheme="minorHAnsi"/>
                <w:color w:val="008000"/>
                <w:bdr w:val="none" w:sz="0" w:space="0" w:color="auto" w:frame="1"/>
                <w:shd w:val="clear" w:color="auto" w:fill="FEFEFE"/>
              </w:rPr>
              <w:t xml:space="preserve"> Step \n"</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for</w:t>
            </w:r>
            <w:r w:rsidRPr="008A140D">
              <w:rPr>
                <w:rStyle w:val="HTMLCode"/>
                <w:rFonts w:asciiTheme="minorHAnsi" w:hAnsiTheme="minorHAnsi"/>
                <w:color w:val="545454"/>
                <w:bdr w:val="none" w:sz="0" w:space="0" w:color="auto" w:frame="1"/>
                <w:shd w:val="clear" w:color="auto" w:fill="FEFEFE"/>
              </w:rPr>
              <w:t xml:space="preserve"> (k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xml:space="preserve">; k &lt;= </w:t>
            </w:r>
            <w:proofErr w:type="spellStart"/>
            <w:r w:rsidRPr="008A140D">
              <w:rPr>
                <w:rStyle w:val="HTMLCode"/>
                <w:rFonts w:asciiTheme="minorHAnsi" w:hAnsiTheme="minorHAnsi"/>
                <w:color w:val="545454"/>
                <w:bdr w:val="none" w:sz="0" w:space="0" w:color="auto" w:frame="1"/>
                <w:shd w:val="clear" w:color="auto" w:fill="FEFEFE"/>
              </w:rPr>
              <w:t>totalNodes</w:t>
            </w:r>
            <w:proofErr w:type="spellEnd"/>
            <w:r w:rsidRPr="008A140D">
              <w:rPr>
                <w:rStyle w:val="HTMLCode"/>
                <w:rFonts w:asciiTheme="minorHAnsi" w:hAnsiTheme="minorHAnsi"/>
                <w:color w:val="545454"/>
                <w:bdr w:val="none" w:sz="0" w:space="0" w:color="auto" w:frame="1"/>
                <w:shd w:val="clear" w:color="auto" w:fill="FEFEFE"/>
              </w:rPr>
              <w:t>; k++)</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System.out.printf</w:t>
            </w:r>
            <w:proofErr w:type="spellEnd"/>
            <w:r w:rsidRPr="008A140D">
              <w:rPr>
                <w:rStyle w:val="HTMLCode"/>
                <w:rFonts w:asciiTheme="minorHAnsi" w:hAnsiTheme="minorHAnsi"/>
                <w:color w:val="545454"/>
                <w:bdr w:val="none" w:sz="0" w:space="0" w:color="auto" w:frame="1"/>
                <w:shd w:val="clear" w:color="auto" w:fill="FEFEFE"/>
              </w:rPr>
              <w:t>(</w:t>
            </w:r>
            <w:r w:rsidRPr="008A140D">
              <w:rPr>
                <w:rStyle w:val="hljs-string"/>
                <w:rFonts w:asciiTheme="minorHAnsi" w:hAnsiTheme="minorHAnsi"/>
                <w:color w:val="008000"/>
                <w:bdr w:val="none" w:sz="0" w:space="0" w:color="auto" w:frame="1"/>
                <w:shd w:val="clear" w:color="auto" w:fill="FEFEFE"/>
              </w:rPr>
              <w:t>" Page Rank of "</w:t>
            </w:r>
            <w:r w:rsidRPr="008A140D">
              <w:rPr>
                <w:rStyle w:val="HTMLCode"/>
                <w:rFonts w:asciiTheme="minorHAnsi" w:hAnsiTheme="minorHAnsi"/>
                <w:color w:val="545454"/>
                <w:bdr w:val="none" w:sz="0" w:space="0" w:color="auto" w:frame="1"/>
                <w:shd w:val="clear" w:color="auto" w:fill="FEFEFE"/>
              </w:rPr>
              <w:t xml:space="preserve"> + k + </w:t>
            </w:r>
            <w:r w:rsidRPr="008A140D">
              <w:rPr>
                <w:rStyle w:val="hljs-string"/>
                <w:rFonts w:asciiTheme="minorHAnsi" w:hAnsiTheme="minorHAnsi"/>
                <w:color w:val="008000"/>
                <w:bdr w:val="none" w:sz="0" w:space="0" w:color="auto" w:frame="1"/>
                <w:shd w:val="clear" w:color="auto" w:fill="FEFEFE"/>
              </w:rPr>
              <w:t>" is :\t"</w:t>
            </w:r>
            <w:r w:rsidRPr="008A140D">
              <w:rPr>
                <w:rStyle w:val="HTMLCode"/>
                <w:rFonts w:asciiTheme="minorHAnsi" w:hAnsiTheme="minorHAnsi"/>
                <w:color w:val="545454"/>
                <w:bdr w:val="none" w:sz="0" w:space="0" w:color="auto" w:frame="1"/>
                <w:shd w:val="clear" w:color="auto" w:fill="FEFEFE"/>
              </w:rPr>
              <w:t xml:space="preserve"> + </w:t>
            </w:r>
            <w:proofErr w:type="spellStart"/>
            <w:r w:rsidRPr="008A140D">
              <w:rPr>
                <w:rStyle w:val="hljs-keyword"/>
                <w:rFonts w:asciiTheme="minorHAnsi" w:hAnsiTheme="minorHAnsi"/>
                <w:color w:val="7928A1"/>
                <w:bdr w:val="none" w:sz="0" w:space="0" w:color="auto" w:frame="1"/>
                <w:shd w:val="clear" w:color="auto" w:fill="FEFEFE"/>
              </w:rPr>
              <w:t>this</w:t>
            </w:r>
            <w:r w:rsidRPr="008A140D">
              <w:rPr>
                <w:rStyle w:val="HTMLCode"/>
                <w:rFonts w:asciiTheme="minorHAnsi" w:hAnsiTheme="minorHAnsi"/>
                <w:color w:val="545454"/>
                <w:bdr w:val="none" w:sz="0" w:space="0" w:color="auto" w:frame="1"/>
                <w:shd w:val="clear" w:color="auto" w:fill="FEFEFE"/>
              </w:rPr>
              <w:t>.pagerank</w:t>
            </w:r>
            <w:proofErr w:type="spellEnd"/>
            <w:r w:rsidRPr="008A140D">
              <w:rPr>
                <w:rStyle w:val="HTMLCode"/>
                <w:rFonts w:asciiTheme="minorHAnsi" w:hAnsiTheme="minorHAnsi"/>
                <w:color w:val="545454"/>
                <w:bdr w:val="none" w:sz="0" w:space="0" w:color="auto" w:frame="1"/>
                <w:shd w:val="clear" w:color="auto" w:fill="FEFEFE"/>
              </w:rPr>
              <w:t xml:space="preserve">[k] + </w:t>
            </w:r>
            <w:r w:rsidRPr="008A140D">
              <w:rPr>
                <w:rStyle w:val="hljs-string"/>
                <w:rFonts w:asciiTheme="minorHAnsi" w:hAnsiTheme="minorHAnsi"/>
                <w:color w:val="008000"/>
                <w:bdr w:val="none" w:sz="0" w:space="0" w:color="auto" w:frame="1"/>
                <w:shd w:val="clear" w:color="auto" w:fill="FEFEFE"/>
              </w:rPr>
              <w:t>"\n"</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lastRenderedPageBreak/>
              <w:t xml:space="preserve">   ITERATION_STEP = ITERATION_STEP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comment"/>
                <w:rFonts w:asciiTheme="minorHAnsi" w:hAnsiTheme="minorHAnsi"/>
                <w:color w:val="696969"/>
                <w:bdr w:val="none" w:sz="0" w:space="0" w:color="auto" w:frame="1"/>
                <w:shd w:val="clear" w:color="auto" w:fill="FEFEFE"/>
              </w:rPr>
              <w:t>// Add the Damping Factor to PageRank</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for</w:t>
            </w:r>
            <w:r w:rsidRPr="008A140D">
              <w:rPr>
                <w:rStyle w:val="HTMLCode"/>
                <w:rFonts w:asciiTheme="minorHAnsi" w:hAnsiTheme="minorHAnsi"/>
                <w:color w:val="545454"/>
                <w:bdr w:val="none" w:sz="0" w:space="0" w:color="auto" w:frame="1"/>
                <w:shd w:val="clear" w:color="auto" w:fill="FEFEFE"/>
              </w:rPr>
              <w:t xml:space="preserve"> (k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xml:space="preserve">; k &lt;= </w:t>
            </w:r>
            <w:proofErr w:type="spellStart"/>
            <w:r w:rsidRPr="008A140D">
              <w:rPr>
                <w:rStyle w:val="HTMLCode"/>
                <w:rFonts w:asciiTheme="minorHAnsi" w:hAnsiTheme="minorHAnsi"/>
                <w:color w:val="545454"/>
                <w:bdr w:val="none" w:sz="0" w:space="0" w:color="auto" w:frame="1"/>
                <w:shd w:val="clear" w:color="auto" w:fill="FEFEFE"/>
              </w:rPr>
              <w:t>totalNodes</w:t>
            </w:r>
            <w:proofErr w:type="spellEnd"/>
            <w:r w:rsidRPr="008A140D">
              <w:rPr>
                <w:rStyle w:val="HTMLCode"/>
                <w:rFonts w:asciiTheme="minorHAnsi" w:hAnsiTheme="minorHAnsi"/>
                <w:color w:val="545454"/>
                <w:bdr w:val="none" w:sz="0" w:space="0" w:color="auto" w:frame="1"/>
                <w:shd w:val="clear" w:color="auto" w:fill="FEFEFE"/>
              </w:rPr>
              <w:t>; k++)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ljs-keyword"/>
                <w:rFonts w:asciiTheme="minorHAnsi" w:hAnsiTheme="minorHAnsi"/>
                <w:color w:val="7928A1"/>
                <w:bdr w:val="none" w:sz="0" w:space="0" w:color="auto" w:frame="1"/>
                <w:shd w:val="clear" w:color="auto" w:fill="FEFEFE"/>
              </w:rPr>
              <w:t>this</w:t>
            </w:r>
            <w:r w:rsidRPr="008A140D">
              <w:rPr>
                <w:rStyle w:val="HTMLCode"/>
                <w:rFonts w:asciiTheme="minorHAnsi" w:hAnsiTheme="minorHAnsi"/>
                <w:color w:val="545454"/>
                <w:bdr w:val="none" w:sz="0" w:space="0" w:color="auto" w:frame="1"/>
                <w:shd w:val="clear" w:color="auto" w:fill="FEFEFE"/>
              </w:rPr>
              <w:t>.pagerank</w:t>
            </w:r>
            <w:proofErr w:type="spellEnd"/>
            <w:r w:rsidRPr="008A140D">
              <w:rPr>
                <w:rStyle w:val="HTMLCode"/>
                <w:rFonts w:asciiTheme="minorHAnsi" w:hAnsiTheme="minorHAnsi"/>
                <w:color w:val="545454"/>
                <w:bdr w:val="none" w:sz="0" w:space="0" w:color="auto" w:frame="1"/>
                <w:shd w:val="clear" w:color="auto" w:fill="FEFEFE"/>
              </w:rPr>
              <w:t>[k]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xml:space="preserve"> - </w:t>
            </w:r>
            <w:proofErr w:type="spellStart"/>
            <w:r w:rsidRPr="008A140D">
              <w:rPr>
                <w:rStyle w:val="HTMLCode"/>
                <w:rFonts w:asciiTheme="minorHAnsi" w:hAnsiTheme="minorHAnsi"/>
                <w:color w:val="545454"/>
                <w:bdr w:val="none" w:sz="0" w:space="0" w:color="auto" w:frame="1"/>
                <w:shd w:val="clear" w:color="auto" w:fill="FEFEFE"/>
              </w:rPr>
              <w:t>DampingFactor</w:t>
            </w:r>
            <w:proofErr w:type="spellEnd"/>
            <w:r w:rsidRPr="008A140D">
              <w:rPr>
                <w:rStyle w:val="HTMLCode"/>
                <w:rFonts w:asciiTheme="minorHAnsi" w:hAnsiTheme="minorHAnsi"/>
                <w:color w:val="545454"/>
                <w:bdr w:val="none" w:sz="0" w:space="0" w:color="auto" w:frame="1"/>
                <w:shd w:val="clear" w:color="auto" w:fill="FEFEFE"/>
              </w:rPr>
              <w:t xml:space="preserve">) + </w:t>
            </w:r>
            <w:proofErr w:type="spellStart"/>
            <w:r w:rsidRPr="008A140D">
              <w:rPr>
                <w:rStyle w:val="HTMLCode"/>
                <w:rFonts w:asciiTheme="minorHAnsi" w:hAnsiTheme="minorHAnsi"/>
                <w:color w:val="545454"/>
                <w:bdr w:val="none" w:sz="0" w:space="0" w:color="auto" w:frame="1"/>
                <w:shd w:val="clear" w:color="auto" w:fill="FEFEFE"/>
              </w:rPr>
              <w:t>DampingFactor</w:t>
            </w:r>
            <w:proofErr w:type="spellEnd"/>
            <w:r w:rsidRPr="008A140D">
              <w:rPr>
                <w:rStyle w:val="HTMLCode"/>
                <w:rFonts w:asciiTheme="minorHAnsi" w:hAnsiTheme="minorHAnsi"/>
                <w:color w:val="545454"/>
                <w:bdr w:val="none" w:sz="0" w:space="0" w:color="auto" w:frame="1"/>
                <w:shd w:val="clear" w:color="auto" w:fill="FEFEFE"/>
              </w:rPr>
              <w:t xml:space="preserve"> * </w:t>
            </w:r>
            <w:proofErr w:type="spellStart"/>
            <w:r w:rsidRPr="008A140D">
              <w:rPr>
                <w:rStyle w:val="hljs-keyword"/>
                <w:rFonts w:asciiTheme="minorHAnsi" w:hAnsiTheme="minorHAnsi"/>
                <w:color w:val="7928A1"/>
                <w:bdr w:val="none" w:sz="0" w:space="0" w:color="auto" w:frame="1"/>
                <w:shd w:val="clear" w:color="auto" w:fill="FEFEFE"/>
              </w:rPr>
              <w:t>this</w:t>
            </w:r>
            <w:r w:rsidRPr="008A140D">
              <w:rPr>
                <w:rStyle w:val="HTMLCode"/>
                <w:rFonts w:asciiTheme="minorHAnsi" w:hAnsiTheme="minorHAnsi"/>
                <w:color w:val="545454"/>
                <w:bdr w:val="none" w:sz="0" w:space="0" w:color="auto" w:frame="1"/>
                <w:shd w:val="clear" w:color="auto" w:fill="FEFEFE"/>
              </w:rPr>
              <w:t>.pagerank</w:t>
            </w:r>
            <w:proofErr w:type="spellEnd"/>
            <w:r w:rsidRPr="008A140D">
              <w:rPr>
                <w:rStyle w:val="HTMLCode"/>
                <w:rFonts w:asciiTheme="minorHAnsi" w:hAnsiTheme="minorHAnsi"/>
                <w:color w:val="545454"/>
                <w:bdr w:val="none" w:sz="0" w:space="0" w:color="auto" w:frame="1"/>
                <w:shd w:val="clear" w:color="auto" w:fill="FEFEFE"/>
              </w:rPr>
              <w:t>[k];</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comment"/>
                <w:rFonts w:asciiTheme="minorHAnsi" w:hAnsiTheme="minorHAnsi"/>
                <w:color w:val="696969"/>
                <w:bdr w:val="none" w:sz="0" w:space="0" w:color="auto" w:frame="1"/>
                <w:shd w:val="clear" w:color="auto" w:fill="FEFEFE"/>
              </w:rPr>
              <w:t>// Display PageRank</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System.out.printf</w:t>
            </w:r>
            <w:proofErr w:type="spellEnd"/>
            <w:r w:rsidRPr="008A140D">
              <w:rPr>
                <w:rStyle w:val="HTMLCode"/>
                <w:rFonts w:asciiTheme="minorHAnsi" w:hAnsiTheme="minorHAnsi"/>
                <w:color w:val="545454"/>
                <w:bdr w:val="none" w:sz="0" w:space="0" w:color="auto" w:frame="1"/>
                <w:shd w:val="clear" w:color="auto" w:fill="FEFEFE"/>
              </w:rPr>
              <w:t>(</w:t>
            </w:r>
            <w:r w:rsidRPr="008A140D">
              <w:rPr>
                <w:rStyle w:val="hljs-string"/>
                <w:rFonts w:asciiTheme="minorHAnsi" w:hAnsiTheme="minorHAnsi"/>
                <w:color w:val="008000"/>
                <w:bdr w:val="none" w:sz="0" w:space="0" w:color="auto" w:frame="1"/>
                <w:shd w:val="clear" w:color="auto" w:fill="FEFEFE"/>
              </w:rPr>
              <w:t>"\n Final Page Rank : \n"</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for</w:t>
            </w:r>
            <w:r w:rsidRPr="008A140D">
              <w:rPr>
                <w:rStyle w:val="HTMLCode"/>
                <w:rFonts w:asciiTheme="minorHAnsi" w:hAnsiTheme="minorHAnsi"/>
                <w:color w:val="545454"/>
                <w:bdr w:val="none" w:sz="0" w:space="0" w:color="auto" w:frame="1"/>
                <w:shd w:val="clear" w:color="auto" w:fill="FEFEFE"/>
              </w:rPr>
              <w:t xml:space="preserve"> (k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xml:space="preserve">; k &lt;= </w:t>
            </w:r>
            <w:proofErr w:type="spellStart"/>
            <w:r w:rsidRPr="008A140D">
              <w:rPr>
                <w:rStyle w:val="HTMLCode"/>
                <w:rFonts w:asciiTheme="minorHAnsi" w:hAnsiTheme="minorHAnsi"/>
                <w:color w:val="545454"/>
                <w:bdr w:val="none" w:sz="0" w:space="0" w:color="auto" w:frame="1"/>
                <w:shd w:val="clear" w:color="auto" w:fill="FEFEFE"/>
              </w:rPr>
              <w:t>totalNodes</w:t>
            </w:r>
            <w:proofErr w:type="spellEnd"/>
            <w:r w:rsidRPr="008A140D">
              <w:rPr>
                <w:rStyle w:val="HTMLCode"/>
                <w:rFonts w:asciiTheme="minorHAnsi" w:hAnsiTheme="minorHAnsi"/>
                <w:color w:val="545454"/>
                <w:bdr w:val="none" w:sz="0" w:space="0" w:color="auto" w:frame="1"/>
                <w:shd w:val="clear" w:color="auto" w:fill="FEFEFE"/>
              </w:rPr>
              <w:t>; k++)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System.out.printf</w:t>
            </w:r>
            <w:proofErr w:type="spellEnd"/>
            <w:r w:rsidRPr="008A140D">
              <w:rPr>
                <w:rStyle w:val="HTMLCode"/>
                <w:rFonts w:asciiTheme="minorHAnsi" w:hAnsiTheme="minorHAnsi"/>
                <w:color w:val="545454"/>
                <w:bdr w:val="none" w:sz="0" w:space="0" w:color="auto" w:frame="1"/>
                <w:shd w:val="clear" w:color="auto" w:fill="FEFEFE"/>
              </w:rPr>
              <w:t>(</w:t>
            </w:r>
            <w:r w:rsidRPr="008A140D">
              <w:rPr>
                <w:rStyle w:val="hljs-string"/>
                <w:rFonts w:asciiTheme="minorHAnsi" w:hAnsiTheme="minorHAnsi"/>
                <w:color w:val="008000"/>
                <w:bdr w:val="none" w:sz="0" w:space="0" w:color="auto" w:frame="1"/>
                <w:shd w:val="clear" w:color="auto" w:fill="FEFEFE"/>
              </w:rPr>
              <w:t>" Page Rank of "</w:t>
            </w:r>
            <w:r w:rsidRPr="008A140D">
              <w:rPr>
                <w:rStyle w:val="HTMLCode"/>
                <w:rFonts w:asciiTheme="minorHAnsi" w:hAnsiTheme="minorHAnsi"/>
                <w:color w:val="545454"/>
                <w:bdr w:val="none" w:sz="0" w:space="0" w:color="auto" w:frame="1"/>
                <w:shd w:val="clear" w:color="auto" w:fill="FEFEFE"/>
              </w:rPr>
              <w:t xml:space="preserve"> + k + </w:t>
            </w:r>
            <w:r w:rsidRPr="008A140D">
              <w:rPr>
                <w:rStyle w:val="hljs-string"/>
                <w:rFonts w:asciiTheme="minorHAnsi" w:hAnsiTheme="minorHAnsi"/>
                <w:color w:val="008000"/>
                <w:bdr w:val="none" w:sz="0" w:space="0" w:color="auto" w:frame="1"/>
                <w:shd w:val="clear" w:color="auto" w:fill="FEFEFE"/>
              </w:rPr>
              <w:t>" is :\t"</w:t>
            </w:r>
            <w:r w:rsidRPr="008A140D">
              <w:rPr>
                <w:rStyle w:val="HTMLCode"/>
                <w:rFonts w:asciiTheme="minorHAnsi" w:hAnsiTheme="minorHAnsi"/>
                <w:color w:val="545454"/>
                <w:bdr w:val="none" w:sz="0" w:space="0" w:color="auto" w:frame="1"/>
                <w:shd w:val="clear" w:color="auto" w:fill="FEFEFE"/>
              </w:rPr>
              <w:t xml:space="preserve"> + </w:t>
            </w:r>
            <w:proofErr w:type="spellStart"/>
            <w:r w:rsidRPr="008A140D">
              <w:rPr>
                <w:rStyle w:val="hljs-keyword"/>
                <w:rFonts w:asciiTheme="minorHAnsi" w:hAnsiTheme="minorHAnsi"/>
                <w:color w:val="7928A1"/>
                <w:bdr w:val="none" w:sz="0" w:space="0" w:color="auto" w:frame="1"/>
                <w:shd w:val="clear" w:color="auto" w:fill="FEFEFE"/>
              </w:rPr>
              <w:t>this</w:t>
            </w:r>
            <w:r w:rsidRPr="008A140D">
              <w:rPr>
                <w:rStyle w:val="HTMLCode"/>
                <w:rFonts w:asciiTheme="minorHAnsi" w:hAnsiTheme="minorHAnsi"/>
                <w:color w:val="545454"/>
                <w:bdr w:val="none" w:sz="0" w:space="0" w:color="auto" w:frame="1"/>
                <w:shd w:val="clear" w:color="auto" w:fill="FEFEFE"/>
              </w:rPr>
              <w:t>.pagerank</w:t>
            </w:r>
            <w:proofErr w:type="spellEnd"/>
            <w:r w:rsidRPr="008A140D">
              <w:rPr>
                <w:rStyle w:val="HTMLCode"/>
                <w:rFonts w:asciiTheme="minorHAnsi" w:hAnsiTheme="minorHAnsi"/>
                <w:color w:val="545454"/>
                <w:bdr w:val="none" w:sz="0" w:space="0" w:color="auto" w:frame="1"/>
                <w:shd w:val="clear" w:color="auto" w:fill="FEFEFE"/>
              </w:rPr>
              <w:t xml:space="preserve">[k] + </w:t>
            </w:r>
            <w:r w:rsidRPr="008A140D">
              <w:rPr>
                <w:rStyle w:val="hljs-string"/>
                <w:rFonts w:asciiTheme="minorHAnsi" w:hAnsiTheme="minorHAnsi"/>
                <w:color w:val="008000"/>
                <w:bdr w:val="none" w:sz="0" w:space="0" w:color="auto" w:frame="1"/>
                <w:shd w:val="clear" w:color="auto" w:fill="FEFEFE"/>
              </w:rPr>
              <w:t>"\n"</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public</w:t>
            </w:r>
            <w:r w:rsidRPr="008A140D">
              <w:rPr>
                <w:rStyle w:val="hljs-function"/>
                <w:rFonts w:asciiTheme="minorHAnsi" w:eastAsiaTheme="majorEastAsia"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static</w:t>
            </w:r>
            <w:r w:rsidRPr="008A140D">
              <w:rPr>
                <w:rStyle w:val="hljs-function"/>
                <w:rFonts w:asciiTheme="minorHAnsi" w:eastAsiaTheme="majorEastAsia"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void</w:t>
            </w:r>
            <w:r w:rsidRPr="008A140D">
              <w:rPr>
                <w:rStyle w:val="hljs-function"/>
                <w:rFonts w:asciiTheme="minorHAnsi" w:eastAsiaTheme="majorEastAsia" w:hAnsiTheme="minorHAnsi"/>
                <w:color w:val="545454"/>
                <w:bdr w:val="none" w:sz="0" w:space="0" w:color="auto" w:frame="1"/>
                <w:shd w:val="clear" w:color="auto" w:fill="FEFEFE"/>
              </w:rPr>
              <w:t xml:space="preserve"> </w:t>
            </w:r>
            <w:r w:rsidRPr="008A140D">
              <w:rPr>
                <w:rStyle w:val="hljs-title"/>
                <w:rFonts w:asciiTheme="minorHAnsi" w:eastAsiaTheme="majorEastAsia" w:hAnsiTheme="minorHAnsi"/>
                <w:color w:val="007FAA"/>
                <w:bdr w:val="none" w:sz="0" w:space="0" w:color="auto" w:frame="1"/>
                <w:shd w:val="clear" w:color="auto" w:fill="FEFEFE"/>
              </w:rPr>
              <w:t>main</w:t>
            </w:r>
            <w:r w:rsidRPr="008A140D">
              <w:rPr>
                <w:rStyle w:val="hljs-params"/>
                <w:rFonts w:asciiTheme="minorHAnsi" w:hAnsiTheme="minorHAnsi"/>
                <w:color w:val="AA5D00"/>
                <w:bdr w:val="none" w:sz="0" w:space="0" w:color="auto" w:frame="1"/>
                <w:shd w:val="clear" w:color="auto" w:fill="FEFEFE"/>
              </w:rPr>
              <w:t xml:space="preserve">(String </w:t>
            </w:r>
            <w:proofErr w:type="spellStart"/>
            <w:r w:rsidRPr="008A140D">
              <w:rPr>
                <w:rStyle w:val="hljs-params"/>
                <w:rFonts w:asciiTheme="minorHAnsi" w:hAnsiTheme="minorHAnsi"/>
                <w:color w:val="AA5D00"/>
                <w:bdr w:val="none" w:sz="0" w:space="0" w:color="auto" w:frame="1"/>
                <w:shd w:val="clear" w:color="auto" w:fill="FEFEFE"/>
              </w:rPr>
              <w:t>args</w:t>
            </w:r>
            <w:proofErr w:type="spellEnd"/>
            <w:r w:rsidRPr="008A140D">
              <w:rPr>
                <w:rStyle w:val="hljs-params"/>
                <w:rFonts w:asciiTheme="minorHAnsi" w:hAnsiTheme="minorHAnsi"/>
                <w:color w:val="AA5D00"/>
                <w:bdr w:val="none" w:sz="0" w:space="0" w:color="auto" w:frame="1"/>
                <w:shd w:val="clear" w:color="auto" w:fill="FEFEFE"/>
              </w:rPr>
              <w:t>[])</w:t>
            </w:r>
            <w:r w:rsidRPr="008A140D">
              <w:rPr>
                <w:rStyle w:val="hljs-function"/>
                <w:rFonts w:asciiTheme="minorHAnsi" w:eastAsiaTheme="majorEastAsia" w:hAnsiTheme="minorHAnsi"/>
                <w:color w:val="545454"/>
                <w:bdr w:val="none" w:sz="0" w:space="0" w:color="auto" w:frame="1"/>
                <w:shd w:val="clear" w:color="auto" w:fill="FEFEFE"/>
              </w:rPr>
              <w:t xml:space="preserve"> </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int</w:t>
            </w:r>
            <w:r w:rsidRPr="008A140D">
              <w:rPr>
                <w:rStyle w:val="HTMLCode"/>
                <w:rFonts w:asciiTheme="minorHAnsi" w:hAnsiTheme="minorHAnsi"/>
                <w:color w:val="545454"/>
                <w:bdr w:val="none" w:sz="0" w:space="0" w:color="auto" w:frame="1"/>
                <w:shd w:val="clear" w:color="auto" w:fill="FEFEFE"/>
              </w:rPr>
              <w:t xml:space="preserve"> nodes, i, j, cost;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Scanner in = </w:t>
            </w:r>
            <w:r w:rsidRPr="008A140D">
              <w:rPr>
                <w:rStyle w:val="hljs-keyword"/>
                <w:rFonts w:asciiTheme="minorHAnsi" w:hAnsiTheme="minorHAnsi"/>
                <w:color w:val="7928A1"/>
                <w:bdr w:val="none" w:sz="0" w:space="0" w:color="auto" w:frame="1"/>
                <w:shd w:val="clear" w:color="auto" w:fill="FEFEFE"/>
              </w:rPr>
              <w:t>new</w:t>
            </w:r>
            <w:r w:rsidRPr="008A140D">
              <w:rPr>
                <w:rStyle w:val="HTMLCode"/>
                <w:rFonts w:asciiTheme="minorHAnsi" w:hAnsiTheme="minorHAnsi"/>
                <w:color w:val="545454"/>
                <w:bdr w:val="none" w:sz="0" w:space="0" w:color="auto" w:frame="1"/>
                <w:shd w:val="clear" w:color="auto" w:fill="FEFEFE"/>
              </w:rPr>
              <w:t xml:space="preserve"> Scanner(System.in);</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System.out.println</w:t>
            </w:r>
            <w:proofErr w:type="spellEnd"/>
            <w:r w:rsidRPr="008A140D">
              <w:rPr>
                <w:rStyle w:val="HTMLCode"/>
                <w:rFonts w:asciiTheme="minorHAnsi" w:hAnsiTheme="minorHAnsi"/>
                <w:color w:val="545454"/>
                <w:bdr w:val="none" w:sz="0" w:space="0" w:color="auto" w:frame="1"/>
                <w:shd w:val="clear" w:color="auto" w:fill="FEFEFE"/>
              </w:rPr>
              <w:t>(</w:t>
            </w:r>
            <w:r w:rsidRPr="008A140D">
              <w:rPr>
                <w:rStyle w:val="hljs-string"/>
                <w:rFonts w:asciiTheme="minorHAnsi" w:hAnsiTheme="minorHAnsi"/>
                <w:color w:val="008000"/>
                <w:bdr w:val="none" w:sz="0" w:space="0" w:color="auto" w:frame="1"/>
                <w:shd w:val="clear" w:color="auto" w:fill="FEFEFE"/>
              </w:rPr>
              <w:t xml:space="preserve">"Enter the Number of </w:t>
            </w:r>
            <w:proofErr w:type="spellStart"/>
            <w:r w:rsidRPr="008A140D">
              <w:rPr>
                <w:rStyle w:val="hljs-string"/>
                <w:rFonts w:asciiTheme="minorHAnsi" w:hAnsiTheme="minorHAnsi"/>
                <w:color w:val="008000"/>
                <w:bdr w:val="none" w:sz="0" w:space="0" w:color="auto" w:frame="1"/>
                <w:shd w:val="clear" w:color="auto" w:fill="FEFEFE"/>
              </w:rPr>
              <w:t>WebPages</w:t>
            </w:r>
            <w:proofErr w:type="spellEnd"/>
            <w:r w:rsidRPr="008A140D">
              <w:rPr>
                <w:rStyle w:val="hljs-string"/>
                <w:rFonts w:asciiTheme="minorHAnsi" w:hAnsiTheme="minorHAnsi"/>
                <w:color w:val="008000"/>
                <w:bdr w:val="none" w:sz="0" w:space="0" w:color="auto" w:frame="1"/>
                <w:shd w:val="clear" w:color="auto" w:fill="FEFEFE"/>
              </w:rPr>
              <w:t xml:space="preserve"> \n"</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nodes = in .</w:t>
            </w:r>
            <w:proofErr w:type="spellStart"/>
            <w:r w:rsidRPr="008A140D">
              <w:rPr>
                <w:rStyle w:val="HTMLCode"/>
                <w:rFonts w:asciiTheme="minorHAnsi" w:hAnsiTheme="minorHAnsi"/>
                <w:color w:val="545454"/>
                <w:bdr w:val="none" w:sz="0" w:space="0" w:color="auto" w:frame="1"/>
                <w:shd w:val="clear" w:color="auto" w:fill="FEFEFE"/>
              </w:rPr>
              <w:t>nextInt</w:t>
            </w:r>
            <w:proofErr w:type="spellEnd"/>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PageRank p = </w:t>
            </w:r>
            <w:r w:rsidRPr="008A140D">
              <w:rPr>
                <w:rStyle w:val="hljs-keyword"/>
                <w:rFonts w:asciiTheme="minorHAnsi" w:hAnsiTheme="minorHAnsi"/>
                <w:color w:val="7928A1"/>
                <w:bdr w:val="none" w:sz="0" w:space="0" w:color="auto" w:frame="1"/>
                <w:shd w:val="clear" w:color="auto" w:fill="FEFEFE"/>
              </w:rPr>
              <w:t>new</w:t>
            </w:r>
            <w:r w:rsidRPr="008A140D">
              <w:rPr>
                <w:rStyle w:val="HTMLCode"/>
                <w:rFonts w:asciiTheme="minorHAnsi" w:hAnsiTheme="minorHAnsi"/>
                <w:color w:val="545454"/>
                <w:bdr w:val="none" w:sz="0" w:space="0" w:color="auto" w:frame="1"/>
                <w:shd w:val="clear" w:color="auto" w:fill="FEFEFE"/>
              </w:rPr>
              <w:t xml:space="preserve"> PageRank();</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System.out.println</w:t>
            </w:r>
            <w:proofErr w:type="spellEnd"/>
            <w:r w:rsidRPr="008A140D">
              <w:rPr>
                <w:rStyle w:val="HTMLCode"/>
                <w:rFonts w:asciiTheme="minorHAnsi" w:hAnsiTheme="minorHAnsi"/>
                <w:color w:val="545454"/>
                <w:bdr w:val="none" w:sz="0" w:space="0" w:color="auto" w:frame="1"/>
                <w:shd w:val="clear" w:color="auto" w:fill="FEFEFE"/>
              </w:rPr>
              <w:t>(</w:t>
            </w:r>
            <w:r w:rsidRPr="008A140D">
              <w:rPr>
                <w:rStyle w:val="hljs-string"/>
                <w:rFonts w:asciiTheme="minorHAnsi" w:hAnsiTheme="minorHAnsi"/>
                <w:color w:val="008000"/>
                <w:bdr w:val="none" w:sz="0" w:space="0" w:color="auto" w:frame="1"/>
                <w:shd w:val="clear" w:color="auto" w:fill="FEFEFE"/>
              </w:rPr>
              <w:t xml:space="preserve">"Enter the Adjacency Matrix with 1-&gt;PATH &amp; 0-&gt;NO PATH Between two </w:t>
            </w:r>
            <w:proofErr w:type="spellStart"/>
            <w:r w:rsidRPr="008A140D">
              <w:rPr>
                <w:rStyle w:val="hljs-string"/>
                <w:rFonts w:asciiTheme="minorHAnsi" w:hAnsiTheme="minorHAnsi"/>
                <w:color w:val="008000"/>
                <w:bdr w:val="none" w:sz="0" w:space="0" w:color="auto" w:frame="1"/>
                <w:shd w:val="clear" w:color="auto" w:fill="FEFEFE"/>
              </w:rPr>
              <w:t>WebPages</w:t>
            </w:r>
            <w:proofErr w:type="spellEnd"/>
            <w:r w:rsidRPr="008A140D">
              <w:rPr>
                <w:rStyle w:val="hljs-string"/>
                <w:rFonts w:asciiTheme="minorHAnsi" w:hAnsiTheme="minorHAnsi"/>
                <w:color w:val="008000"/>
                <w:bdr w:val="none" w:sz="0" w:space="0" w:color="auto" w:frame="1"/>
                <w:shd w:val="clear" w:color="auto" w:fill="FEFEFE"/>
              </w:rPr>
              <w:t>: \n"</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for</w:t>
            </w:r>
            <w:r w:rsidRPr="008A140D">
              <w:rPr>
                <w:rStyle w:val="HTMLCode"/>
                <w:rFonts w:asciiTheme="minorHAnsi" w:hAnsiTheme="minorHAnsi"/>
                <w:color w:val="545454"/>
                <w:bdr w:val="none" w:sz="0" w:space="0" w:color="auto" w:frame="1"/>
                <w:shd w:val="clear" w:color="auto" w:fill="FEFEFE"/>
              </w:rPr>
              <w:t xml:space="preserve"> (i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i &lt;= nodes; i++)</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for</w:t>
            </w:r>
            <w:r w:rsidRPr="008A140D">
              <w:rPr>
                <w:rStyle w:val="HTMLCode"/>
                <w:rFonts w:asciiTheme="minorHAnsi" w:hAnsiTheme="minorHAnsi"/>
                <w:color w:val="545454"/>
                <w:bdr w:val="none" w:sz="0" w:space="0" w:color="auto" w:frame="1"/>
                <w:shd w:val="clear" w:color="auto" w:fill="FEFEFE"/>
              </w:rPr>
              <w:t xml:space="preserve"> (j = </w:t>
            </w:r>
            <w:r w:rsidRPr="008A140D">
              <w:rPr>
                <w:rStyle w:val="hljs-number"/>
                <w:rFonts w:asciiTheme="minorHAnsi" w:hAnsiTheme="minorHAnsi"/>
                <w:color w:val="AA5D00"/>
                <w:bdr w:val="none" w:sz="0" w:space="0" w:color="auto" w:frame="1"/>
                <w:shd w:val="clear" w:color="auto" w:fill="FEFEFE"/>
              </w:rPr>
              <w:t>1</w:t>
            </w:r>
            <w:r w:rsidRPr="008A140D">
              <w:rPr>
                <w:rStyle w:val="HTMLCode"/>
                <w:rFonts w:asciiTheme="minorHAnsi" w:hAnsiTheme="minorHAnsi"/>
                <w:color w:val="545454"/>
                <w:bdr w:val="none" w:sz="0" w:space="0" w:color="auto" w:frame="1"/>
                <w:shd w:val="clear" w:color="auto" w:fill="FEFEFE"/>
              </w:rPr>
              <w:t>; j &lt;= nodes; j++)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p.path</w:t>
            </w:r>
            <w:proofErr w:type="spellEnd"/>
            <w:r w:rsidRPr="008A140D">
              <w:rPr>
                <w:rStyle w:val="HTMLCode"/>
                <w:rFonts w:asciiTheme="minorHAnsi" w:hAnsiTheme="minorHAnsi"/>
                <w:color w:val="545454"/>
                <w:bdr w:val="none" w:sz="0" w:space="0" w:color="auto" w:frame="1"/>
                <w:shd w:val="clear" w:color="auto" w:fill="FEFEFE"/>
              </w:rPr>
              <w:t>[i][j] = in .</w:t>
            </w:r>
            <w:proofErr w:type="spellStart"/>
            <w:r w:rsidRPr="008A140D">
              <w:rPr>
                <w:rStyle w:val="HTMLCode"/>
                <w:rFonts w:asciiTheme="minorHAnsi" w:hAnsiTheme="minorHAnsi"/>
                <w:color w:val="545454"/>
                <w:bdr w:val="none" w:sz="0" w:space="0" w:color="auto" w:frame="1"/>
                <w:shd w:val="clear" w:color="auto" w:fill="FEFEFE"/>
              </w:rPr>
              <w:t>nextInt</w:t>
            </w:r>
            <w:proofErr w:type="spellEnd"/>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r w:rsidRPr="008A140D">
              <w:rPr>
                <w:rStyle w:val="hljs-keyword"/>
                <w:rFonts w:asciiTheme="minorHAnsi" w:hAnsiTheme="minorHAnsi"/>
                <w:color w:val="7928A1"/>
                <w:bdr w:val="none" w:sz="0" w:space="0" w:color="auto" w:frame="1"/>
                <w:shd w:val="clear" w:color="auto" w:fill="FEFEFE"/>
              </w:rPr>
              <w:t>if</w:t>
            </w:r>
            <w:r w:rsidRPr="008A140D">
              <w:rPr>
                <w:rStyle w:val="HTMLCode"/>
                <w:rFonts w:asciiTheme="minorHAnsi" w:hAnsiTheme="minorHAnsi"/>
                <w:color w:val="545454"/>
                <w:bdr w:val="none" w:sz="0" w:space="0" w:color="auto" w:frame="1"/>
                <w:shd w:val="clear" w:color="auto" w:fill="FEFEFE"/>
              </w:rPr>
              <w:t xml:space="preserve"> (j == i)</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p.path</w:t>
            </w:r>
            <w:proofErr w:type="spellEnd"/>
            <w:r w:rsidRPr="008A140D">
              <w:rPr>
                <w:rStyle w:val="HTMLCode"/>
                <w:rFonts w:asciiTheme="minorHAnsi" w:hAnsiTheme="minorHAnsi"/>
                <w:color w:val="545454"/>
                <w:bdr w:val="none" w:sz="0" w:space="0" w:color="auto" w:frame="1"/>
                <w:shd w:val="clear" w:color="auto" w:fill="FEFEFE"/>
              </w:rPr>
              <w:t xml:space="preserve">[i][j] = </w:t>
            </w:r>
            <w:r w:rsidRPr="008A140D">
              <w:rPr>
                <w:rStyle w:val="hljs-number"/>
                <w:rFonts w:asciiTheme="minorHAnsi" w:hAnsiTheme="minorHAnsi"/>
                <w:color w:val="AA5D00"/>
                <w:bdr w:val="none" w:sz="0" w:space="0" w:color="auto" w:frame="1"/>
                <w:shd w:val="clear" w:color="auto" w:fill="FEFEFE"/>
              </w:rPr>
              <w:t>0</w:t>
            </w: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roofErr w:type="spellStart"/>
            <w:r w:rsidRPr="008A140D">
              <w:rPr>
                <w:rStyle w:val="HTMLCode"/>
                <w:rFonts w:asciiTheme="minorHAnsi" w:hAnsiTheme="minorHAnsi"/>
                <w:color w:val="545454"/>
                <w:bdr w:val="none" w:sz="0" w:space="0" w:color="auto" w:frame="1"/>
                <w:shd w:val="clear" w:color="auto" w:fill="FEFEFE"/>
              </w:rPr>
              <w:t>p.calc</w:t>
            </w:r>
            <w:proofErr w:type="spellEnd"/>
            <w:r w:rsidRPr="008A140D">
              <w:rPr>
                <w:rStyle w:val="HTMLCode"/>
                <w:rFonts w:asciiTheme="minorHAnsi" w:hAnsiTheme="minorHAnsi"/>
                <w:color w:val="545454"/>
                <w:bdr w:val="none" w:sz="0" w:space="0" w:color="auto" w:frame="1"/>
                <w:shd w:val="clear" w:color="auto" w:fill="FEFEFE"/>
              </w:rPr>
              <w:t>(nodes);</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 xml:space="preserve"> }</w:t>
            </w:r>
          </w:p>
          <w:p w:rsidR="008A140D" w:rsidRPr="008A140D" w:rsidRDefault="008A140D" w:rsidP="008A140D">
            <w:pPr>
              <w:pStyle w:val="HTMLPreformatted"/>
              <w:shd w:val="clear" w:color="auto" w:fill="F9F9F9"/>
              <w:textAlignment w:val="baseline"/>
              <w:rPr>
                <w:rStyle w:val="HTMLCode"/>
                <w:rFonts w:asciiTheme="minorHAnsi" w:hAnsiTheme="minorHAnsi"/>
                <w:color w:val="545454"/>
                <w:bdr w:val="none" w:sz="0" w:space="0" w:color="auto" w:frame="1"/>
                <w:shd w:val="clear" w:color="auto" w:fill="FEFEFE"/>
              </w:rPr>
            </w:pPr>
            <w:r w:rsidRPr="008A140D">
              <w:rPr>
                <w:rStyle w:val="HTMLCode"/>
                <w:rFonts w:asciiTheme="minorHAnsi" w:hAnsiTheme="minorHAnsi"/>
                <w:color w:val="545454"/>
                <w:bdr w:val="none" w:sz="0" w:space="0" w:color="auto" w:frame="1"/>
                <w:shd w:val="clear" w:color="auto" w:fill="FEFEFE"/>
              </w:rPr>
              <w:t>}</w:t>
            </w:r>
          </w:p>
          <w:p w:rsidR="008A140D" w:rsidRPr="008A140D" w:rsidRDefault="008A140D" w:rsidP="008A140D">
            <w:r w:rsidRPr="008A140D">
              <w:rPr>
                <w:rFonts w:cs="Helvetica"/>
                <w:color w:val="FF0000"/>
                <w:sz w:val="25"/>
                <w:szCs w:val="25"/>
                <w:bdr w:val="none" w:sz="0" w:space="0" w:color="auto" w:frame="1"/>
                <w:shd w:val="clear" w:color="auto" w:fill="FFFFFF"/>
              </w:rPr>
              <w:t>Please Click and Drag from the beginning to End of the above Source code for Selection and Copying.</w:t>
            </w:r>
            <w:r w:rsidRPr="008A140D">
              <w:rPr>
                <w:rFonts w:cs="Helvetica"/>
                <w:color w:val="414A51"/>
                <w:sz w:val="25"/>
                <w:szCs w:val="25"/>
              </w:rPr>
              <w:br/>
            </w:r>
          </w:p>
          <w:p w:rsidR="008A140D" w:rsidRPr="008A140D" w:rsidRDefault="008A140D" w:rsidP="008A140D">
            <w:pPr>
              <w:pStyle w:val="Heading4"/>
              <w:shd w:val="clear" w:color="auto" w:fill="FFFFFF"/>
              <w:spacing w:before="900" w:after="450" w:line="336" w:lineRule="atLeast"/>
              <w:textAlignment w:val="baseline"/>
              <w:rPr>
                <w:rFonts w:asciiTheme="minorHAnsi" w:hAnsiTheme="minorHAnsi"/>
                <w:b w:val="0"/>
                <w:bCs w:val="0"/>
                <w:color w:val="000000"/>
              </w:rPr>
            </w:pPr>
            <w:r w:rsidRPr="008A140D">
              <w:rPr>
                <w:rFonts w:asciiTheme="minorHAnsi" w:hAnsiTheme="minorHAnsi"/>
                <w:b w:val="0"/>
                <w:bCs w:val="0"/>
                <w:color w:val="000000"/>
              </w:rPr>
              <w:t>To Compile and Run for above Example:</w:t>
            </w:r>
          </w:p>
          <w:p w:rsidR="008A140D" w:rsidRPr="008A140D" w:rsidRDefault="008A140D" w:rsidP="008A140D">
            <w:pPr>
              <w:shd w:val="clear" w:color="auto" w:fill="FFFFFF"/>
              <w:textAlignment w:val="baseline"/>
              <w:rPr>
                <w:rFonts w:cs="Helvetica"/>
                <w:color w:val="414A51"/>
                <w:sz w:val="25"/>
                <w:szCs w:val="25"/>
              </w:rPr>
            </w:pPr>
            <w:proofErr w:type="spellStart"/>
            <w:r w:rsidRPr="008A140D">
              <w:rPr>
                <w:rFonts w:cs="Helvetica"/>
                <w:color w:val="414A51"/>
                <w:sz w:val="25"/>
                <w:szCs w:val="25"/>
                <w:bdr w:val="none" w:sz="0" w:space="0" w:color="auto" w:frame="1"/>
              </w:rPr>
              <w:t>javac</w:t>
            </w:r>
            <w:proofErr w:type="spellEnd"/>
            <w:r w:rsidRPr="008A140D">
              <w:rPr>
                <w:rFonts w:cs="Helvetica"/>
                <w:color w:val="414A51"/>
                <w:sz w:val="25"/>
                <w:szCs w:val="25"/>
                <w:bdr w:val="none" w:sz="0" w:space="0" w:color="auto" w:frame="1"/>
              </w:rPr>
              <w:t xml:space="preserve"> PageRank.java</w:t>
            </w:r>
            <w:r w:rsidRPr="008A140D">
              <w:rPr>
                <w:rFonts w:cs="Helvetica"/>
                <w:color w:val="414A51"/>
                <w:sz w:val="25"/>
                <w:szCs w:val="25"/>
              </w:rPr>
              <w:br/>
            </w:r>
            <w:r w:rsidRPr="008A140D">
              <w:rPr>
                <w:rFonts w:cs="Helvetica"/>
                <w:color w:val="414A51"/>
                <w:sz w:val="25"/>
                <w:szCs w:val="25"/>
                <w:bdr w:val="none" w:sz="0" w:space="0" w:color="auto" w:frame="1"/>
              </w:rPr>
              <w:t>java PageRank</w:t>
            </w:r>
            <w:r w:rsidRPr="008A140D">
              <w:rPr>
                <w:rFonts w:cs="Helvetica"/>
                <w:color w:val="414A51"/>
                <w:sz w:val="25"/>
                <w:szCs w:val="25"/>
              </w:rPr>
              <w:br/>
            </w:r>
            <w:r w:rsidRPr="008A140D">
              <w:rPr>
                <w:rFonts w:cs="Helvetica"/>
                <w:color w:val="414A51"/>
                <w:sz w:val="25"/>
                <w:szCs w:val="25"/>
                <w:bdr w:val="none" w:sz="0" w:space="0" w:color="auto" w:frame="1"/>
              </w:rPr>
              <w:br/>
              <w:t xml:space="preserve">Enter the Number of </w:t>
            </w:r>
            <w:proofErr w:type="spellStart"/>
            <w:r w:rsidRPr="008A140D">
              <w:rPr>
                <w:rFonts w:cs="Helvetica"/>
                <w:color w:val="414A51"/>
                <w:sz w:val="25"/>
                <w:szCs w:val="25"/>
                <w:bdr w:val="none" w:sz="0" w:space="0" w:color="auto" w:frame="1"/>
              </w:rPr>
              <w:t>WebPages</w:t>
            </w:r>
            <w:proofErr w:type="spellEnd"/>
            <w:r w:rsidRPr="008A140D">
              <w:rPr>
                <w:rFonts w:cs="Helvetica"/>
                <w:color w:val="414A51"/>
                <w:sz w:val="25"/>
                <w:szCs w:val="25"/>
                <w:bdr w:val="none" w:sz="0" w:space="0" w:color="auto" w:frame="1"/>
              </w:rPr>
              <w:t xml:space="preserve"> : 5</w:t>
            </w:r>
            <w:r w:rsidRPr="008A140D">
              <w:rPr>
                <w:rFonts w:cs="Helvetica"/>
                <w:color w:val="414A51"/>
                <w:sz w:val="25"/>
                <w:szCs w:val="25"/>
              </w:rPr>
              <w:br/>
            </w:r>
            <w:r w:rsidRPr="008A140D">
              <w:rPr>
                <w:rFonts w:cs="Helvetica"/>
                <w:color w:val="414A51"/>
                <w:sz w:val="25"/>
                <w:szCs w:val="25"/>
                <w:bdr w:val="none" w:sz="0" w:space="0" w:color="auto" w:frame="1"/>
              </w:rPr>
              <w:t xml:space="preserve">Enter the Adjacency Matrix with 1-&gt;PATH &amp; 0-&gt;NO PATH Between two </w:t>
            </w:r>
            <w:proofErr w:type="spellStart"/>
            <w:r w:rsidRPr="008A140D">
              <w:rPr>
                <w:rFonts w:cs="Helvetica"/>
                <w:color w:val="414A51"/>
                <w:sz w:val="25"/>
                <w:szCs w:val="25"/>
                <w:bdr w:val="none" w:sz="0" w:space="0" w:color="auto" w:frame="1"/>
              </w:rPr>
              <w:t>WebPages</w:t>
            </w:r>
            <w:proofErr w:type="spellEnd"/>
            <w:r w:rsidRPr="008A140D">
              <w:rPr>
                <w:rFonts w:cs="Helvetica"/>
                <w:color w:val="414A51"/>
                <w:sz w:val="25"/>
                <w:szCs w:val="25"/>
                <w:bdr w:val="none" w:sz="0" w:space="0" w:color="auto" w:frame="1"/>
              </w:rPr>
              <w:t>:</w:t>
            </w:r>
            <w:r w:rsidRPr="008A140D">
              <w:rPr>
                <w:rFonts w:cs="Helvetica"/>
                <w:color w:val="414A51"/>
                <w:sz w:val="25"/>
                <w:szCs w:val="25"/>
              </w:rPr>
              <w:br/>
            </w:r>
            <w:r w:rsidRPr="008A140D">
              <w:rPr>
                <w:rFonts w:cs="Helvetica"/>
                <w:color w:val="414A51"/>
                <w:sz w:val="25"/>
                <w:szCs w:val="25"/>
                <w:bdr w:val="none" w:sz="0" w:space="0" w:color="auto" w:frame="1"/>
              </w:rPr>
              <w:br/>
              <w:t>0 1 0 0 0</w:t>
            </w:r>
            <w:r w:rsidRPr="008A140D">
              <w:rPr>
                <w:rFonts w:cs="Helvetica"/>
                <w:color w:val="414A51"/>
                <w:sz w:val="25"/>
                <w:szCs w:val="25"/>
              </w:rPr>
              <w:br/>
            </w:r>
            <w:r w:rsidRPr="008A140D">
              <w:rPr>
                <w:rFonts w:cs="Helvetica"/>
                <w:color w:val="414A51"/>
                <w:sz w:val="25"/>
                <w:szCs w:val="25"/>
                <w:bdr w:val="none" w:sz="0" w:space="0" w:color="auto" w:frame="1"/>
              </w:rPr>
              <w:t>0 0 0 0 1</w:t>
            </w:r>
            <w:r w:rsidRPr="008A140D">
              <w:rPr>
                <w:rFonts w:cs="Helvetica"/>
                <w:color w:val="414A51"/>
                <w:sz w:val="25"/>
                <w:szCs w:val="25"/>
              </w:rPr>
              <w:br/>
            </w:r>
            <w:r w:rsidRPr="008A140D">
              <w:rPr>
                <w:rFonts w:cs="Helvetica"/>
                <w:color w:val="414A51"/>
                <w:sz w:val="25"/>
                <w:szCs w:val="25"/>
                <w:bdr w:val="none" w:sz="0" w:space="0" w:color="auto" w:frame="1"/>
              </w:rPr>
              <w:t>1 1 0 1 1</w:t>
            </w:r>
            <w:r w:rsidRPr="008A140D">
              <w:rPr>
                <w:rFonts w:cs="Helvetica"/>
                <w:color w:val="414A51"/>
                <w:sz w:val="25"/>
                <w:szCs w:val="25"/>
              </w:rPr>
              <w:br/>
            </w:r>
            <w:r w:rsidRPr="008A140D">
              <w:rPr>
                <w:rFonts w:cs="Helvetica"/>
                <w:color w:val="414A51"/>
                <w:sz w:val="25"/>
                <w:szCs w:val="25"/>
                <w:bdr w:val="none" w:sz="0" w:space="0" w:color="auto" w:frame="1"/>
              </w:rPr>
              <w:lastRenderedPageBreak/>
              <w:t>0 0 1 0 1</w:t>
            </w:r>
            <w:r w:rsidRPr="008A140D">
              <w:rPr>
                <w:rFonts w:cs="Helvetica"/>
                <w:color w:val="414A51"/>
                <w:sz w:val="25"/>
                <w:szCs w:val="25"/>
              </w:rPr>
              <w:br/>
            </w:r>
            <w:r w:rsidRPr="008A140D">
              <w:rPr>
                <w:rFonts w:cs="Helvetica"/>
                <w:color w:val="414A51"/>
                <w:sz w:val="25"/>
                <w:szCs w:val="25"/>
                <w:bdr w:val="none" w:sz="0" w:space="0" w:color="auto" w:frame="1"/>
              </w:rPr>
              <w:t>0 0 0 1 0</w:t>
            </w:r>
            <w:r w:rsidRPr="008A140D">
              <w:rPr>
                <w:rFonts w:cs="Helvetica"/>
                <w:color w:val="414A51"/>
                <w:sz w:val="25"/>
                <w:szCs w:val="25"/>
              </w:rPr>
              <w:br/>
            </w:r>
            <w:r w:rsidRPr="008A140D">
              <w:rPr>
                <w:rFonts w:cs="Helvetica"/>
                <w:color w:val="414A51"/>
                <w:sz w:val="25"/>
                <w:szCs w:val="25"/>
                <w:bdr w:val="none" w:sz="0" w:space="0" w:color="auto" w:frame="1"/>
              </w:rPr>
              <w:br/>
              <w:t> Total Number of Nodes :5.0      Initial PageRank  of All Nodes :0.2</w:t>
            </w:r>
          </w:p>
          <w:p w:rsidR="008A140D" w:rsidRPr="008A140D" w:rsidRDefault="008A140D">
            <w:pPr>
              <w:jc w:val="center"/>
              <w:rPr>
                <w:rFonts w:cs="Helvetica"/>
                <w:color w:val="414A51"/>
                <w:sz w:val="20"/>
                <w:szCs w:val="20"/>
              </w:rPr>
            </w:pPr>
          </w:p>
        </w:tc>
      </w:tr>
    </w:tbl>
    <w:p w:rsidR="00B0569D" w:rsidRPr="008A140D" w:rsidRDefault="00B0569D" w:rsidP="00B0569D">
      <w:pPr>
        <w:shd w:val="clear" w:color="auto" w:fill="FFFFFF"/>
        <w:textAlignment w:val="baseline"/>
        <w:rPr>
          <w:rFonts w:cs="Helvetica"/>
          <w:color w:val="414A51"/>
          <w:sz w:val="25"/>
          <w:szCs w:val="25"/>
        </w:rPr>
      </w:pPr>
      <w:r w:rsidRPr="008A140D">
        <w:rPr>
          <w:rFonts w:cs="Helvetica"/>
          <w:color w:val="414A51"/>
          <w:sz w:val="25"/>
          <w:szCs w:val="25"/>
          <w:bdr w:val="none" w:sz="0" w:space="0" w:color="auto" w:frame="1"/>
        </w:rPr>
        <w:lastRenderedPageBreak/>
        <w:t>Initial PageRank Values , 0th Step</w:t>
      </w:r>
      <w:r w:rsidRPr="008A140D">
        <w:rPr>
          <w:rFonts w:cs="Helvetica"/>
          <w:color w:val="414A51"/>
          <w:sz w:val="25"/>
          <w:szCs w:val="25"/>
        </w:rPr>
        <w:br/>
      </w:r>
      <w:r w:rsidRPr="008A140D">
        <w:rPr>
          <w:rFonts w:cs="Helvetica"/>
          <w:color w:val="414A51"/>
          <w:sz w:val="25"/>
          <w:szCs w:val="25"/>
          <w:bdr w:val="none" w:sz="0" w:space="0" w:color="auto" w:frame="1"/>
        </w:rPr>
        <w:t> Page Rank of 1 is :    0.2</w:t>
      </w:r>
      <w:r w:rsidRPr="008A140D">
        <w:rPr>
          <w:rFonts w:cs="Helvetica"/>
          <w:color w:val="414A51"/>
          <w:sz w:val="25"/>
          <w:szCs w:val="25"/>
        </w:rPr>
        <w:br/>
      </w:r>
      <w:r w:rsidRPr="008A140D">
        <w:rPr>
          <w:rFonts w:cs="Helvetica"/>
          <w:color w:val="414A51"/>
          <w:sz w:val="25"/>
          <w:szCs w:val="25"/>
          <w:bdr w:val="none" w:sz="0" w:space="0" w:color="auto" w:frame="1"/>
        </w:rPr>
        <w:t> Page Rank of 2 is :    0.2</w:t>
      </w:r>
      <w:r w:rsidRPr="008A140D">
        <w:rPr>
          <w:rFonts w:cs="Helvetica"/>
          <w:color w:val="414A51"/>
          <w:sz w:val="25"/>
          <w:szCs w:val="25"/>
        </w:rPr>
        <w:br/>
      </w:r>
      <w:r w:rsidRPr="008A140D">
        <w:rPr>
          <w:rFonts w:cs="Helvetica"/>
          <w:color w:val="414A51"/>
          <w:sz w:val="25"/>
          <w:szCs w:val="25"/>
          <w:bdr w:val="none" w:sz="0" w:space="0" w:color="auto" w:frame="1"/>
        </w:rPr>
        <w:t> Page Rank of 3 is :    0.2</w:t>
      </w:r>
      <w:r w:rsidRPr="008A140D">
        <w:rPr>
          <w:rFonts w:cs="Helvetica"/>
          <w:color w:val="414A51"/>
          <w:sz w:val="25"/>
          <w:szCs w:val="25"/>
        </w:rPr>
        <w:br/>
      </w:r>
      <w:r w:rsidRPr="008A140D">
        <w:rPr>
          <w:rFonts w:cs="Helvetica"/>
          <w:color w:val="414A51"/>
          <w:sz w:val="25"/>
          <w:szCs w:val="25"/>
          <w:bdr w:val="none" w:sz="0" w:space="0" w:color="auto" w:frame="1"/>
        </w:rPr>
        <w:t> Page Rank of 4 is :    0.2</w:t>
      </w:r>
      <w:r w:rsidRPr="008A140D">
        <w:rPr>
          <w:rFonts w:cs="Helvetica"/>
          <w:color w:val="414A51"/>
          <w:sz w:val="25"/>
          <w:szCs w:val="25"/>
        </w:rPr>
        <w:br/>
      </w:r>
      <w:r w:rsidRPr="008A140D">
        <w:rPr>
          <w:rFonts w:cs="Helvetica"/>
          <w:color w:val="414A51"/>
          <w:sz w:val="25"/>
          <w:szCs w:val="25"/>
          <w:bdr w:val="none" w:sz="0" w:space="0" w:color="auto" w:frame="1"/>
        </w:rPr>
        <w:t> Page Rank of 5 is :    0.2</w:t>
      </w:r>
      <w:r w:rsidRPr="008A140D">
        <w:rPr>
          <w:rFonts w:cs="Helvetica"/>
          <w:color w:val="414A51"/>
          <w:sz w:val="25"/>
          <w:szCs w:val="25"/>
        </w:rPr>
        <w:br/>
      </w:r>
      <w:r w:rsidRPr="008A140D">
        <w:rPr>
          <w:rFonts w:cs="Helvetica"/>
          <w:color w:val="414A51"/>
          <w:sz w:val="25"/>
          <w:szCs w:val="25"/>
          <w:bdr w:val="none" w:sz="0" w:space="0" w:color="auto" w:frame="1"/>
        </w:rPr>
        <w:br/>
        <w:t> After 1th Step</w:t>
      </w:r>
      <w:r w:rsidRPr="008A140D">
        <w:rPr>
          <w:rFonts w:cs="Helvetica"/>
          <w:color w:val="414A51"/>
          <w:sz w:val="25"/>
          <w:szCs w:val="25"/>
        </w:rPr>
        <w:br/>
      </w:r>
      <w:r w:rsidRPr="008A140D">
        <w:rPr>
          <w:rFonts w:cs="Helvetica"/>
          <w:color w:val="414A51"/>
          <w:sz w:val="25"/>
          <w:szCs w:val="25"/>
          <w:bdr w:val="none" w:sz="0" w:space="0" w:color="auto" w:frame="1"/>
        </w:rPr>
        <w:t> Page Rank of 1 is :    0.05</w:t>
      </w:r>
      <w:r w:rsidRPr="008A140D">
        <w:rPr>
          <w:rFonts w:cs="Helvetica"/>
          <w:color w:val="414A51"/>
          <w:sz w:val="25"/>
          <w:szCs w:val="25"/>
        </w:rPr>
        <w:br/>
      </w:r>
      <w:r w:rsidRPr="008A140D">
        <w:rPr>
          <w:rFonts w:cs="Helvetica"/>
          <w:color w:val="414A51"/>
          <w:sz w:val="25"/>
          <w:szCs w:val="25"/>
          <w:bdr w:val="none" w:sz="0" w:space="0" w:color="auto" w:frame="1"/>
        </w:rPr>
        <w:t> Page Rank of 2 is :    0.25</w:t>
      </w:r>
      <w:r w:rsidRPr="008A140D">
        <w:rPr>
          <w:rFonts w:cs="Helvetica"/>
          <w:color w:val="414A51"/>
          <w:sz w:val="25"/>
          <w:szCs w:val="25"/>
        </w:rPr>
        <w:br/>
      </w:r>
      <w:r w:rsidRPr="008A140D">
        <w:rPr>
          <w:rFonts w:cs="Helvetica"/>
          <w:color w:val="414A51"/>
          <w:sz w:val="25"/>
          <w:szCs w:val="25"/>
          <w:bdr w:val="none" w:sz="0" w:space="0" w:color="auto" w:frame="1"/>
        </w:rPr>
        <w:t> Page Rank of 3 is :    0.1</w:t>
      </w:r>
      <w:r w:rsidRPr="008A140D">
        <w:rPr>
          <w:rFonts w:cs="Helvetica"/>
          <w:color w:val="414A51"/>
          <w:sz w:val="25"/>
          <w:szCs w:val="25"/>
        </w:rPr>
        <w:br/>
      </w:r>
      <w:r w:rsidRPr="008A140D">
        <w:rPr>
          <w:rFonts w:cs="Helvetica"/>
          <w:color w:val="414A51"/>
          <w:sz w:val="25"/>
          <w:szCs w:val="25"/>
          <w:bdr w:val="none" w:sz="0" w:space="0" w:color="auto" w:frame="1"/>
        </w:rPr>
        <w:t> Page Rank of 4 is :    0.25</w:t>
      </w:r>
      <w:r w:rsidRPr="008A140D">
        <w:rPr>
          <w:rFonts w:cs="Helvetica"/>
          <w:color w:val="414A51"/>
          <w:sz w:val="25"/>
          <w:szCs w:val="25"/>
        </w:rPr>
        <w:br/>
      </w:r>
      <w:r w:rsidRPr="008A140D">
        <w:rPr>
          <w:rFonts w:cs="Helvetica"/>
          <w:color w:val="414A51"/>
          <w:sz w:val="25"/>
          <w:szCs w:val="25"/>
          <w:bdr w:val="none" w:sz="0" w:space="0" w:color="auto" w:frame="1"/>
        </w:rPr>
        <w:t> Page Rank of 5 is :    0.35</w:t>
      </w:r>
      <w:r w:rsidRPr="008A140D">
        <w:rPr>
          <w:rFonts w:cs="Helvetica"/>
          <w:color w:val="414A51"/>
          <w:sz w:val="25"/>
          <w:szCs w:val="25"/>
        </w:rPr>
        <w:br/>
      </w:r>
      <w:r w:rsidRPr="008A140D">
        <w:rPr>
          <w:rFonts w:cs="Helvetica"/>
          <w:color w:val="414A51"/>
          <w:sz w:val="25"/>
          <w:szCs w:val="25"/>
          <w:bdr w:val="none" w:sz="0" w:space="0" w:color="auto" w:frame="1"/>
        </w:rPr>
        <w:br/>
        <w:t> After 2th Step</w:t>
      </w:r>
      <w:r w:rsidRPr="008A140D">
        <w:rPr>
          <w:rFonts w:cs="Helvetica"/>
          <w:color w:val="414A51"/>
          <w:sz w:val="25"/>
          <w:szCs w:val="25"/>
        </w:rPr>
        <w:br/>
      </w:r>
      <w:r w:rsidRPr="008A140D">
        <w:rPr>
          <w:rFonts w:cs="Helvetica"/>
          <w:color w:val="414A51"/>
          <w:sz w:val="25"/>
          <w:szCs w:val="25"/>
          <w:bdr w:val="none" w:sz="0" w:space="0" w:color="auto" w:frame="1"/>
        </w:rPr>
        <w:t> Page Rank of 1 is :    0.025</w:t>
      </w:r>
      <w:r w:rsidRPr="008A140D">
        <w:rPr>
          <w:rFonts w:cs="Helvetica"/>
          <w:color w:val="414A51"/>
          <w:sz w:val="25"/>
          <w:szCs w:val="25"/>
        </w:rPr>
        <w:br/>
      </w:r>
      <w:r w:rsidRPr="008A140D">
        <w:rPr>
          <w:rFonts w:cs="Helvetica"/>
          <w:color w:val="414A51"/>
          <w:sz w:val="25"/>
          <w:szCs w:val="25"/>
          <w:bdr w:val="none" w:sz="0" w:space="0" w:color="auto" w:frame="1"/>
        </w:rPr>
        <w:t> Page Rank of 2 is :    0.07500000000000001</w:t>
      </w:r>
      <w:r w:rsidRPr="008A140D">
        <w:rPr>
          <w:rFonts w:cs="Helvetica"/>
          <w:color w:val="414A51"/>
          <w:sz w:val="25"/>
          <w:szCs w:val="25"/>
        </w:rPr>
        <w:br/>
      </w:r>
      <w:r w:rsidRPr="008A140D">
        <w:rPr>
          <w:rFonts w:cs="Helvetica"/>
          <w:color w:val="414A51"/>
          <w:sz w:val="25"/>
          <w:szCs w:val="25"/>
          <w:bdr w:val="none" w:sz="0" w:space="0" w:color="auto" w:frame="1"/>
        </w:rPr>
        <w:t> Page Rank of 3 is :    0.125</w:t>
      </w:r>
      <w:r w:rsidRPr="008A140D">
        <w:rPr>
          <w:rFonts w:cs="Helvetica"/>
          <w:color w:val="414A51"/>
          <w:sz w:val="25"/>
          <w:szCs w:val="25"/>
        </w:rPr>
        <w:br/>
      </w:r>
      <w:r w:rsidRPr="008A140D">
        <w:rPr>
          <w:rFonts w:cs="Helvetica"/>
          <w:color w:val="414A51"/>
          <w:sz w:val="25"/>
          <w:szCs w:val="25"/>
          <w:bdr w:val="none" w:sz="0" w:space="0" w:color="auto" w:frame="1"/>
        </w:rPr>
        <w:t> Page Rank of 4 is :    0.375</w:t>
      </w:r>
      <w:r w:rsidRPr="008A140D">
        <w:rPr>
          <w:rFonts w:cs="Helvetica"/>
          <w:color w:val="414A51"/>
          <w:sz w:val="25"/>
          <w:szCs w:val="25"/>
        </w:rPr>
        <w:br/>
      </w:r>
      <w:r w:rsidRPr="008A140D">
        <w:rPr>
          <w:rFonts w:cs="Helvetica"/>
          <w:color w:val="414A51"/>
          <w:sz w:val="25"/>
          <w:szCs w:val="25"/>
          <w:bdr w:val="none" w:sz="0" w:space="0" w:color="auto" w:frame="1"/>
        </w:rPr>
        <w:t> Page Rank of 5 is :    0.4</w:t>
      </w:r>
      <w:r w:rsidRPr="008A140D">
        <w:rPr>
          <w:rFonts w:cs="Helvetica"/>
          <w:color w:val="414A51"/>
          <w:sz w:val="25"/>
          <w:szCs w:val="25"/>
        </w:rPr>
        <w:br/>
      </w:r>
      <w:r w:rsidRPr="008A140D">
        <w:rPr>
          <w:rFonts w:cs="Helvetica"/>
          <w:color w:val="414A51"/>
          <w:sz w:val="25"/>
          <w:szCs w:val="25"/>
          <w:bdr w:val="none" w:sz="0" w:space="0" w:color="auto" w:frame="1"/>
        </w:rPr>
        <w:br/>
        <w:t> Final Page Rank  :</w:t>
      </w:r>
      <w:r w:rsidRPr="008A140D">
        <w:rPr>
          <w:rFonts w:cs="Helvetica"/>
          <w:color w:val="414A51"/>
          <w:sz w:val="25"/>
          <w:szCs w:val="25"/>
        </w:rPr>
        <w:br/>
      </w:r>
      <w:r w:rsidRPr="008A140D">
        <w:rPr>
          <w:rFonts w:cs="Helvetica"/>
          <w:color w:val="414A51"/>
          <w:sz w:val="25"/>
          <w:szCs w:val="25"/>
          <w:bdr w:val="none" w:sz="0" w:space="0" w:color="auto" w:frame="1"/>
        </w:rPr>
        <w:t> Page Rank of 1 is :    0.17125</w:t>
      </w:r>
      <w:r w:rsidRPr="008A140D">
        <w:rPr>
          <w:rFonts w:cs="Helvetica"/>
          <w:color w:val="414A51"/>
          <w:sz w:val="25"/>
          <w:szCs w:val="25"/>
        </w:rPr>
        <w:br/>
      </w:r>
      <w:r w:rsidRPr="008A140D">
        <w:rPr>
          <w:rFonts w:cs="Helvetica"/>
          <w:color w:val="414A51"/>
          <w:sz w:val="25"/>
          <w:szCs w:val="25"/>
          <w:bdr w:val="none" w:sz="0" w:space="0" w:color="auto" w:frame="1"/>
        </w:rPr>
        <w:t> Page Rank of 2 is :    0.21375000000000002</w:t>
      </w:r>
      <w:r w:rsidRPr="008A140D">
        <w:rPr>
          <w:rFonts w:cs="Helvetica"/>
          <w:color w:val="414A51"/>
          <w:sz w:val="25"/>
          <w:szCs w:val="25"/>
        </w:rPr>
        <w:br/>
      </w:r>
      <w:r w:rsidRPr="008A140D">
        <w:rPr>
          <w:rFonts w:cs="Helvetica"/>
          <w:color w:val="414A51"/>
          <w:sz w:val="25"/>
          <w:szCs w:val="25"/>
          <w:bdr w:val="none" w:sz="0" w:space="0" w:color="auto" w:frame="1"/>
        </w:rPr>
        <w:t> Page Rank of 3 is :    0.25625000000000003</w:t>
      </w:r>
      <w:r w:rsidRPr="008A140D">
        <w:rPr>
          <w:rFonts w:cs="Helvetica"/>
          <w:color w:val="414A51"/>
          <w:sz w:val="25"/>
          <w:szCs w:val="25"/>
        </w:rPr>
        <w:br/>
      </w:r>
      <w:r w:rsidRPr="008A140D">
        <w:rPr>
          <w:rFonts w:cs="Helvetica"/>
          <w:color w:val="414A51"/>
          <w:sz w:val="25"/>
          <w:szCs w:val="25"/>
          <w:bdr w:val="none" w:sz="0" w:space="0" w:color="auto" w:frame="1"/>
        </w:rPr>
        <w:t> Page Rank of 4 is :    0.46875</w:t>
      </w:r>
      <w:r w:rsidRPr="008A140D">
        <w:rPr>
          <w:rFonts w:cs="Helvetica"/>
          <w:color w:val="414A51"/>
          <w:sz w:val="25"/>
          <w:szCs w:val="25"/>
        </w:rPr>
        <w:br/>
      </w:r>
      <w:r w:rsidRPr="008A140D">
        <w:rPr>
          <w:rFonts w:cs="Helvetica"/>
          <w:color w:val="414A51"/>
          <w:sz w:val="25"/>
          <w:szCs w:val="25"/>
          <w:bdr w:val="none" w:sz="0" w:space="0" w:color="auto" w:frame="1"/>
        </w:rPr>
        <w:t> Page Rank of 5 is :    0.49000000000000005</w:t>
      </w:r>
    </w:p>
    <w:p w:rsidR="00B0569D" w:rsidRDefault="00B0569D" w:rsidP="00B0569D">
      <w:pPr>
        <w:shd w:val="clear" w:color="auto" w:fill="FFFFFF"/>
        <w:textAlignment w:val="baseline"/>
        <w:rPr>
          <w:rFonts w:cs="Helvetica"/>
          <w:color w:val="414A51"/>
          <w:sz w:val="25"/>
          <w:szCs w:val="25"/>
        </w:rPr>
      </w:pPr>
    </w:p>
    <w:p w:rsidR="00260B45" w:rsidRPr="008A140D" w:rsidRDefault="00260B45" w:rsidP="00B0569D">
      <w:pPr>
        <w:shd w:val="clear" w:color="auto" w:fill="FFFFFF"/>
        <w:textAlignment w:val="baseline"/>
        <w:rPr>
          <w:rFonts w:cs="Helvetica"/>
          <w:color w:val="414A51"/>
          <w:sz w:val="25"/>
          <w:szCs w:val="25"/>
        </w:rPr>
      </w:pPr>
    </w:p>
    <w:p w:rsidR="00B0569D" w:rsidRPr="00260B45" w:rsidRDefault="00B0569D" w:rsidP="00B0569D">
      <w:pPr>
        <w:shd w:val="clear" w:color="auto" w:fill="FFFFFF"/>
        <w:textAlignment w:val="baseline"/>
        <w:rPr>
          <w:rFonts w:cs="Helvetica"/>
          <w:b/>
          <w:color w:val="414A51"/>
          <w:sz w:val="28"/>
          <w:szCs w:val="25"/>
          <w:u w:val="single"/>
        </w:rPr>
      </w:pPr>
      <w:r w:rsidRPr="00260B45">
        <w:rPr>
          <w:rFonts w:cs="Helvetica"/>
          <w:b/>
          <w:color w:val="414A51"/>
          <w:sz w:val="28"/>
          <w:szCs w:val="25"/>
          <w:u w:val="single"/>
        </w:rPr>
        <w:lastRenderedPageBreak/>
        <w:t>Note:</w:t>
      </w:r>
    </w:p>
    <w:p w:rsidR="00B0569D" w:rsidRPr="008A140D" w:rsidRDefault="00B0569D" w:rsidP="00B0569D">
      <w:pPr>
        <w:numPr>
          <w:ilvl w:val="0"/>
          <w:numId w:val="10"/>
        </w:numPr>
        <w:shd w:val="clear" w:color="auto" w:fill="FFFFFF"/>
        <w:spacing w:after="75" w:line="240" w:lineRule="auto"/>
        <w:ind w:left="300"/>
        <w:textAlignment w:val="baseline"/>
        <w:rPr>
          <w:rFonts w:cs="Helvetica"/>
          <w:color w:val="414A51"/>
          <w:sz w:val="25"/>
          <w:szCs w:val="25"/>
        </w:rPr>
      </w:pPr>
      <w:r w:rsidRPr="008A140D">
        <w:rPr>
          <w:rFonts w:cs="Helvetica"/>
          <w:color w:val="414A51"/>
          <w:sz w:val="25"/>
          <w:szCs w:val="25"/>
        </w:rPr>
        <w:t>Final Page Rank Includes Damping Factor of 0.85 which is usually set between 0 and 1.</w:t>
      </w:r>
    </w:p>
    <w:p w:rsidR="00B0569D" w:rsidRPr="008A140D" w:rsidRDefault="00B0569D" w:rsidP="00B0569D">
      <w:pPr>
        <w:numPr>
          <w:ilvl w:val="0"/>
          <w:numId w:val="10"/>
        </w:numPr>
        <w:shd w:val="clear" w:color="auto" w:fill="FFFFFF"/>
        <w:spacing w:after="75" w:line="240" w:lineRule="auto"/>
        <w:ind w:left="300"/>
        <w:textAlignment w:val="baseline"/>
        <w:rPr>
          <w:rFonts w:cs="Helvetica"/>
          <w:color w:val="414A51"/>
          <w:sz w:val="25"/>
          <w:szCs w:val="25"/>
        </w:rPr>
      </w:pPr>
      <w:proofErr w:type="spellStart"/>
      <w:r w:rsidRPr="008A140D">
        <w:rPr>
          <w:rFonts w:cs="Helvetica"/>
          <w:color w:val="414A51"/>
          <w:sz w:val="25"/>
          <w:szCs w:val="25"/>
        </w:rPr>
        <w:t>InternalNodeNumber</w:t>
      </w:r>
      <w:proofErr w:type="spellEnd"/>
      <w:r w:rsidRPr="008A140D">
        <w:rPr>
          <w:rFonts w:cs="Helvetica"/>
          <w:color w:val="414A51"/>
          <w:sz w:val="25"/>
          <w:szCs w:val="25"/>
        </w:rPr>
        <w:t xml:space="preserve"> represents the Node which you are currently calculating its PageRank.</w:t>
      </w:r>
    </w:p>
    <w:p w:rsidR="00B0569D" w:rsidRPr="008A140D" w:rsidRDefault="00B0569D" w:rsidP="00B0569D">
      <w:pPr>
        <w:numPr>
          <w:ilvl w:val="0"/>
          <w:numId w:val="10"/>
        </w:numPr>
        <w:shd w:val="clear" w:color="auto" w:fill="FFFFFF"/>
        <w:spacing w:after="75" w:line="240" w:lineRule="auto"/>
        <w:ind w:left="300"/>
        <w:textAlignment w:val="baseline"/>
        <w:rPr>
          <w:rFonts w:cs="Helvetica"/>
          <w:color w:val="414A51"/>
          <w:sz w:val="25"/>
          <w:szCs w:val="25"/>
        </w:rPr>
      </w:pPr>
      <w:proofErr w:type="spellStart"/>
      <w:r w:rsidRPr="008A140D">
        <w:rPr>
          <w:rFonts w:cs="Helvetica"/>
          <w:color w:val="414A51"/>
          <w:sz w:val="25"/>
          <w:szCs w:val="25"/>
        </w:rPr>
        <w:t>ExternalNodeNumber</w:t>
      </w:r>
      <w:proofErr w:type="spellEnd"/>
      <w:r w:rsidRPr="008A140D">
        <w:rPr>
          <w:rFonts w:cs="Helvetica"/>
          <w:color w:val="414A51"/>
          <w:sz w:val="25"/>
          <w:szCs w:val="25"/>
        </w:rPr>
        <w:t xml:space="preserve"> represents the Nodes Other than </w:t>
      </w:r>
      <w:proofErr w:type="spellStart"/>
      <w:r w:rsidRPr="008A140D">
        <w:rPr>
          <w:rFonts w:cs="Helvetica"/>
          <w:color w:val="414A51"/>
          <w:sz w:val="25"/>
          <w:szCs w:val="25"/>
        </w:rPr>
        <w:t>InternalNodeNumber</w:t>
      </w:r>
      <w:proofErr w:type="spellEnd"/>
      <w:r w:rsidRPr="008A140D">
        <w:rPr>
          <w:rFonts w:cs="Helvetica"/>
          <w:color w:val="414A51"/>
          <w:sz w:val="25"/>
          <w:szCs w:val="25"/>
        </w:rPr>
        <w:t>.</w:t>
      </w:r>
    </w:p>
    <w:p w:rsidR="00B0569D" w:rsidRPr="008A140D" w:rsidRDefault="00B0569D" w:rsidP="00460C96">
      <w:pPr>
        <w:shd w:val="clear" w:color="auto" w:fill="FFFFFF"/>
        <w:spacing w:after="0"/>
        <w:jc w:val="both"/>
        <w:textAlignment w:val="baseline"/>
        <w:rPr>
          <w:rFonts w:cs="Helvetica"/>
          <w:color w:val="414A51"/>
          <w:sz w:val="25"/>
          <w:szCs w:val="25"/>
        </w:rPr>
      </w:pPr>
      <w:r w:rsidRPr="008A140D">
        <w:rPr>
          <w:rFonts w:cs="Helvetica"/>
          <w:color w:val="414A51"/>
          <w:sz w:val="25"/>
          <w:szCs w:val="25"/>
        </w:rPr>
        <w:br/>
      </w:r>
      <w:r w:rsidRPr="008A140D">
        <w:rPr>
          <w:rFonts w:cs="Helvetica"/>
          <w:color w:val="414A51"/>
          <w:sz w:val="25"/>
          <w:szCs w:val="25"/>
        </w:rPr>
        <w:br/>
      </w:r>
      <w:r w:rsidRPr="008A140D">
        <w:rPr>
          <w:rFonts w:cs="Helvetica"/>
          <w:color w:val="414A51"/>
          <w:sz w:val="25"/>
          <w:szCs w:val="25"/>
          <w:bdr w:val="none" w:sz="0" w:space="0" w:color="auto" w:frame="1"/>
        </w:rPr>
        <w:t xml:space="preserve">For every </w:t>
      </w:r>
      <w:proofErr w:type="spellStart"/>
      <w:r w:rsidRPr="008A140D">
        <w:rPr>
          <w:rFonts w:cs="Helvetica"/>
          <w:color w:val="414A51"/>
          <w:sz w:val="25"/>
          <w:szCs w:val="25"/>
          <w:bdr w:val="none" w:sz="0" w:space="0" w:color="auto" w:frame="1"/>
        </w:rPr>
        <w:t>InternalNodeNumber</w:t>
      </w:r>
      <w:proofErr w:type="spellEnd"/>
      <w:r w:rsidRPr="008A140D">
        <w:rPr>
          <w:rFonts w:cs="Helvetica"/>
          <w:color w:val="414A51"/>
          <w:sz w:val="25"/>
          <w:szCs w:val="25"/>
          <w:bdr w:val="none" w:sz="0" w:space="0" w:color="auto" w:frame="1"/>
        </w:rPr>
        <w:t xml:space="preserve"> check if there is any Incoming Links from </w:t>
      </w:r>
      <w:proofErr w:type="spellStart"/>
      <w:r w:rsidRPr="008A140D">
        <w:rPr>
          <w:rFonts w:cs="Helvetica"/>
          <w:color w:val="414A51"/>
          <w:sz w:val="25"/>
          <w:szCs w:val="25"/>
          <w:bdr w:val="none" w:sz="0" w:space="0" w:color="auto" w:frame="1"/>
        </w:rPr>
        <w:t>ExternalNodeNumber</w:t>
      </w:r>
      <w:proofErr w:type="spellEnd"/>
      <w:r w:rsidRPr="008A140D">
        <w:rPr>
          <w:rFonts w:cs="Helvetica"/>
          <w:color w:val="414A51"/>
          <w:sz w:val="25"/>
          <w:szCs w:val="25"/>
          <w:bdr w:val="none" w:sz="0" w:space="0" w:color="auto" w:frame="1"/>
        </w:rPr>
        <w:t xml:space="preserve"> if No - Ignore and move to next </w:t>
      </w:r>
      <w:proofErr w:type="spellStart"/>
      <w:r w:rsidRPr="008A140D">
        <w:rPr>
          <w:rFonts w:cs="Helvetica"/>
          <w:color w:val="414A51"/>
          <w:sz w:val="25"/>
          <w:szCs w:val="25"/>
          <w:bdr w:val="none" w:sz="0" w:space="0" w:color="auto" w:frame="1"/>
        </w:rPr>
        <w:t>ExternalNodeNumber,If</w:t>
      </w:r>
      <w:proofErr w:type="spellEnd"/>
      <w:r w:rsidRPr="008A140D">
        <w:rPr>
          <w:rFonts w:cs="Helvetica"/>
          <w:color w:val="414A51"/>
          <w:sz w:val="25"/>
          <w:szCs w:val="25"/>
          <w:bdr w:val="none" w:sz="0" w:space="0" w:color="auto" w:frame="1"/>
        </w:rPr>
        <w:t xml:space="preserve"> Yes - Count all the </w:t>
      </w:r>
      <w:proofErr w:type="spellStart"/>
      <w:r w:rsidRPr="008A140D">
        <w:rPr>
          <w:rFonts w:cs="Helvetica"/>
          <w:color w:val="414A51"/>
          <w:sz w:val="25"/>
          <w:szCs w:val="25"/>
          <w:bdr w:val="none" w:sz="0" w:space="0" w:color="auto" w:frame="1"/>
        </w:rPr>
        <w:t>OutgoingLinks</w:t>
      </w:r>
      <w:proofErr w:type="spellEnd"/>
      <w:r w:rsidRPr="008A140D">
        <w:rPr>
          <w:rFonts w:cs="Helvetica"/>
          <w:color w:val="414A51"/>
          <w:sz w:val="25"/>
          <w:szCs w:val="25"/>
          <w:bdr w:val="none" w:sz="0" w:space="0" w:color="auto" w:frame="1"/>
        </w:rPr>
        <w:t xml:space="preserve"> for that </w:t>
      </w:r>
      <w:proofErr w:type="spellStart"/>
      <w:r w:rsidRPr="008A140D">
        <w:rPr>
          <w:rFonts w:cs="Helvetica"/>
          <w:color w:val="414A51"/>
          <w:sz w:val="25"/>
          <w:szCs w:val="25"/>
          <w:bdr w:val="none" w:sz="0" w:space="0" w:color="auto" w:frame="1"/>
        </w:rPr>
        <w:t>ExternalNodeNumber</w:t>
      </w:r>
      <w:proofErr w:type="spellEnd"/>
      <w:r w:rsidRPr="008A140D">
        <w:rPr>
          <w:rFonts w:cs="Helvetica"/>
          <w:color w:val="414A51"/>
          <w:sz w:val="25"/>
          <w:szCs w:val="25"/>
          <w:bdr w:val="none" w:sz="0" w:space="0" w:color="auto" w:frame="1"/>
        </w:rPr>
        <w:t>.</w:t>
      </w:r>
      <w:r w:rsidRPr="008A140D">
        <w:rPr>
          <w:rFonts w:cs="Helvetica"/>
          <w:color w:val="414A51"/>
          <w:sz w:val="25"/>
          <w:szCs w:val="25"/>
        </w:rPr>
        <w:br/>
      </w:r>
      <w:r w:rsidRPr="008A140D">
        <w:rPr>
          <w:rFonts w:cs="Helvetica"/>
          <w:color w:val="414A51"/>
          <w:sz w:val="25"/>
          <w:szCs w:val="25"/>
          <w:bdr w:val="none" w:sz="0" w:space="0" w:color="auto" w:frame="1"/>
        </w:rPr>
        <w:br/>
        <w:t xml:space="preserve">Finally Calculate </w:t>
      </w:r>
      <w:proofErr w:type="spellStart"/>
      <w:r w:rsidRPr="008A140D">
        <w:rPr>
          <w:rFonts w:cs="Helvetica"/>
          <w:color w:val="414A51"/>
          <w:sz w:val="25"/>
          <w:szCs w:val="25"/>
          <w:bdr w:val="none" w:sz="0" w:space="0" w:color="auto" w:frame="1"/>
        </w:rPr>
        <w:t>Pagerank</w:t>
      </w:r>
      <w:proofErr w:type="spellEnd"/>
      <w:r w:rsidRPr="008A140D">
        <w:rPr>
          <w:rFonts w:cs="Helvetica"/>
          <w:color w:val="414A51"/>
          <w:sz w:val="25"/>
          <w:szCs w:val="25"/>
          <w:bdr w:val="none" w:sz="0" w:space="0" w:color="auto" w:frame="1"/>
        </w:rPr>
        <w:t xml:space="preserve"> :</w:t>
      </w:r>
      <w:r w:rsidRPr="008A140D">
        <w:rPr>
          <w:rFonts w:cs="Helvetica"/>
          <w:color w:val="414A51"/>
          <w:sz w:val="25"/>
          <w:szCs w:val="25"/>
        </w:rPr>
        <w:br/>
      </w:r>
      <w:r w:rsidRPr="008A140D">
        <w:rPr>
          <w:rFonts w:cs="Helvetica"/>
          <w:color w:val="414A51"/>
          <w:sz w:val="25"/>
          <w:szCs w:val="25"/>
          <w:bdr w:val="none" w:sz="0" w:space="0" w:color="auto" w:frame="1"/>
        </w:rPr>
        <w:t>PR(</w:t>
      </w:r>
      <w:proofErr w:type="spellStart"/>
      <w:r w:rsidRPr="008A140D">
        <w:rPr>
          <w:rFonts w:cs="Helvetica"/>
          <w:color w:val="414A51"/>
          <w:sz w:val="25"/>
          <w:szCs w:val="25"/>
          <w:bdr w:val="none" w:sz="0" w:space="0" w:color="auto" w:frame="1"/>
        </w:rPr>
        <w:t>InternalNodeNumber</w:t>
      </w:r>
      <w:proofErr w:type="spellEnd"/>
      <w:r w:rsidRPr="008A140D">
        <w:rPr>
          <w:rFonts w:cs="Helvetica"/>
          <w:color w:val="414A51"/>
          <w:sz w:val="25"/>
          <w:szCs w:val="25"/>
          <w:bdr w:val="none" w:sz="0" w:space="0" w:color="auto" w:frame="1"/>
        </w:rPr>
        <w:t>) += PR(</w:t>
      </w:r>
      <w:proofErr w:type="spellStart"/>
      <w:r w:rsidRPr="008A140D">
        <w:rPr>
          <w:rFonts w:cs="Helvetica"/>
          <w:color w:val="414A51"/>
          <w:sz w:val="25"/>
          <w:szCs w:val="25"/>
          <w:bdr w:val="none" w:sz="0" w:space="0" w:color="auto" w:frame="1"/>
        </w:rPr>
        <w:t>ExternalNodeNumber</w:t>
      </w:r>
      <w:proofErr w:type="spellEnd"/>
      <w:r w:rsidRPr="008A140D">
        <w:rPr>
          <w:rFonts w:cs="Helvetica"/>
          <w:color w:val="414A51"/>
          <w:sz w:val="25"/>
          <w:szCs w:val="25"/>
          <w:bdr w:val="none" w:sz="0" w:space="0" w:color="auto" w:frame="1"/>
        </w:rPr>
        <w:t xml:space="preserve">)/All </w:t>
      </w:r>
      <w:proofErr w:type="spellStart"/>
      <w:r w:rsidRPr="008A140D">
        <w:rPr>
          <w:rFonts w:cs="Helvetica"/>
          <w:color w:val="414A51"/>
          <w:sz w:val="25"/>
          <w:szCs w:val="25"/>
          <w:bdr w:val="none" w:sz="0" w:space="0" w:color="auto" w:frame="1"/>
        </w:rPr>
        <w:t>OutgoingLinks</w:t>
      </w:r>
      <w:proofErr w:type="spellEnd"/>
      <w:r w:rsidRPr="008A140D">
        <w:rPr>
          <w:rFonts w:cs="Helvetica"/>
          <w:color w:val="414A51"/>
          <w:sz w:val="25"/>
          <w:szCs w:val="25"/>
          <w:bdr w:val="none" w:sz="0" w:space="0" w:color="auto" w:frame="1"/>
        </w:rPr>
        <w:t xml:space="preserve"> for </w:t>
      </w:r>
      <w:proofErr w:type="spellStart"/>
      <w:r w:rsidRPr="008A140D">
        <w:rPr>
          <w:rFonts w:cs="Helvetica"/>
          <w:color w:val="414A51"/>
          <w:sz w:val="25"/>
          <w:szCs w:val="25"/>
          <w:bdr w:val="none" w:sz="0" w:space="0" w:color="auto" w:frame="1"/>
        </w:rPr>
        <w:t>ExternalNodeNumber</w:t>
      </w:r>
      <w:proofErr w:type="spellEnd"/>
      <w:r w:rsidRPr="008A140D">
        <w:rPr>
          <w:rFonts w:cs="Helvetica"/>
          <w:color w:val="414A51"/>
          <w:sz w:val="25"/>
          <w:szCs w:val="25"/>
        </w:rPr>
        <w:br/>
      </w:r>
      <w:r w:rsidRPr="008A140D">
        <w:rPr>
          <w:rFonts w:cs="Helvetica"/>
          <w:color w:val="414A51"/>
          <w:sz w:val="25"/>
          <w:szCs w:val="25"/>
          <w:bdr w:val="none" w:sz="0" w:space="0" w:color="auto" w:frame="1"/>
        </w:rPr>
        <w:br/>
        <w:t xml:space="preserve">So from the above values , We have Webpage A(1) is the most important Page , Webpage B(2) and C(3) have almost equal importance with </w:t>
      </w:r>
      <w:bookmarkStart w:id="2" w:name="_GoBack"/>
      <w:bookmarkEnd w:id="2"/>
      <w:r w:rsidRPr="008A140D">
        <w:rPr>
          <w:rFonts w:cs="Helvetica"/>
          <w:color w:val="414A51"/>
          <w:sz w:val="25"/>
          <w:szCs w:val="25"/>
          <w:bdr w:val="none" w:sz="0" w:space="0" w:color="auto" w:frame="1"/>
        </w:rPr>
        <w:t xml:space="preserve">B(2) slightly more importance ,Webpage D(4) has some importance and Webpage E(5) has least </w:t>
      </w:r>
      <w:r w:rsidR="00460C96" w:rsidRPr="008A140D">
        <w:rPr>
          <w:rFonts w:cs="Helvetica"/>
          <w:color w:val="414A51"/>
          <w:sz w:val="25"/>
          <w:szCs w:val="25"/>
          <w:bdr w:val="none" w:sz="0" w:space="0" w:color="auto" w:frame="1"/>
        </w:rPr>
        <w:t>importance. This</w:t>
      </w:r>
      <w:r w:rsidRPr="008A140D">
        <w:rPr>
          <w:rFonts w:cs="Helvetica"/>
          <w:color w:val="414A51"/>
          <w:sz w:val="25"/>
          <w:szCs w:val="25"/>
          <w:bdr w:val="none" w:sz="0" w:space="0" w:color="auto" w:frame="1"/>
        </w:rPr>
        <w:t xml:space="preserve"> helps to Rank Webpages in the Search results.</w:t>
      </w:r>
    </w:p>
    <w:p w:rsidR="00B0569D" w:rsidRPr="008A140D" w:rsidRDefault="00B0569D" w:rsidP="00B0569D">
      <w:pPr>
        <w:shd w:val="clear" w:color="auto" w:fill="FFFFFF"/>
        <w:textAlignment w:val="baseline"/>
        <w:rPr>
          <w:rFonts w:cs="Helvetica"/>
          <w:color w:val="414A51"/>
          <w:sz w:val="25"/>
          <w:szCs w:val="25"/>
        </w:rPr>
      </w:pPr>
    </w:p>
    <w:p w:rsidR="00B0569D" w:rsidRPr="008A140D" w:rsidRDefault="00B0569D" w:rsidP="00B0569D">
      <w:pPr>
        <w:shd w:val="clear" w:color="auto" w:fill="FFFFFF"/>
        <w:textAlignment w:val="baseline"/>
        <w:rPr>
          <w:rFonts w:cs="Helvetica"/>
          <w:color w:val="414A51"/>
          <w:sz w:val="25"/>
          <w:szCs w:val="25"/>
          <w:bdr w:val="none" w:sz="0" w:space="0" w:color="auto" w:frame="1"/>
        </w:rPr>
      </w:pPr>
      <w:r w:rsidRPr="008A140D">
        <w:rPr>
          <w:rFonts w:cs="Helvetica"/>
          <w:color w:val="414A51"/>
          <w:sz w:val="25"/>
          <w:szCs w:val="25"/>
          <w:bdr w:val="none" w:sz="0" w:space="0" w:color="auto" w:frame="1"/>
        </w:rPr>
        <w:t xml:space="preserve">Please Note: Actual google Page rank Algorithm for large network of webpages grows logarithmic and slightly different from the one above. This Page Rank algorithm is fully owned by google </w:t>
      </w:r>
      <w:proofErr w:type="spellStart"/>
      <w:r w:rsidRPr="008A140D">
        <w:rPr>
          <w:rFonts w:cs="Helvetica"/>
          <w:color w:val="414A51"/>
          <w:sz w:val="25"/>
          <w:szCs w:val="25"/>
          <w:bdr w:val="none" w:sz="0" w:space="0" w:color="auto" w:frame="1"/>
        </w:rPr>
        <w:t>inc</w:t>
      </w:r>
      <w:proofErr w:type="spellEnd"/>
      <w:r w:rsidRPr="008A140D">
        <w:rPr>
          <w:rFonts w:cs="Helvetica"/>
          <w:color w:val="414A51"/>
          <w:sz w:val="25"/>
          <w:szCs w:val="25"/>
          <w:bdr w:val="none" w:sz="0" w:space="0" w:color="auto" w:frame="1"/>
        </w:rPr>
        <w:t xml:space="preserve"> and I just illustrated with a help of a Java Program to implement this Algorithm</w:t>
      </w:r>
    </w:p>
    <w:p w:rsidR="00B0569D" w:rsidRPr="008A140D" w:rsidRDefault="00B0569D" w:rsidP="00B0569D">
      <w:pPr>
        <w:shd w:val="clear" w:color="auto" w:fill="FFFFFF"/>
        <w:textAlignment w:val="baseline"/>
        <w:rPr>
          <w:rFonts w:cs="Helvetica"/>
          <w:color w:val="414A51"/>
          <w:sz w:val="25"/>
          <w:szCs w:val="25"/>
          <w:bdr w:val="none" w:sz="0" w:space="0" w:color="auto" w:frame="1"/>
        </w:rPr>
      </w:pPr>
    </w:p>
    <w:p w:rsidR="00B0569D" w:rsidRPr="008A140D" w:rsidRDefault="00B0569D" w:rsidP="00B0569D">
      <w:pPr>
        <w:pBdr>
          <w:bottom w:val="double" w:sz="6" w:space="1" w:color="auto"/>
        </w:pBdr>
        <w:shd w:val="clear" w:color="auto" w:fill="FFFFFF"/>
        <w:textAlignment w:val="baseline"/>
        <w:rPr>
          <w:rFonts w:cs="Helvetica"/>
          <w:color w:val="414A51"/>
          <w:sz w:val="25"/>
          <w:szCs w:val="25"/>
        </w:rPr>
      </w:pPr>
      <w:r w:rsidRPr="008A140D">
        <w:rPr>
          <w:rFonts w:cs="Helvetica"/>
          <w:color w:val="414A51"/>
          <w:sz w:val="25"/>
          <w:szCs w:val="25"/>
          <w:bdr w:val="none" w:sz="0" w:space="0" w:color="auto" w:frame="1"/>
          <w:shd w:val="clear" w:color="auto" w:fill="FFFFFF"/>
        </w:rPr>
        <w:t>Update1: New Example has been Added and Images are Updated.</w:t>
      </w:r>
      <w:r w:rsidRPr="008A140D">
        <w:rPr>
          <w:rFonts w:cs="Helvetica"/>
          <w:color w:val="414A51"/>
          <w:sz w:val="25"/>
          <w:szCs w:val="25"/>
        </w:rPr>
        <w:br/>
      </w:r>
      <w:r w:rsidRPr="008A140D">
        <w:rPr>
          <w:rFonts w:cs="Helvetica"/>
          <w:color w:val="414A51"/>
          <w:sz w:val="25"/>
          <w:szCs w:val="25"/>
          <w:bdr w:val="none" w:sz="0" w:space="0" w:color="auto" w:frame="1"/>
          <w:shd w:val="clear" w:color="auto" w:fill="FFFFFF"/>
        </w:rPr>
        <w:t>Update2: I have Considered Damping Factor in my Implementation which is set to 0.85.</w:t>
      </w:r>
      <w:r w:rsidRPr="008A140D">
        <w:rPr>
          <w:rFonts w:cs="Helvetica"/>
          <w:color w:val="414A51"/>
          <w:sz w:val="25"/>
          <w:szCs w:val="25"/>
        </w:rPr>
        <w:br/>
      </w:r>
      <w:r w:rsidRPr="008A140D">
        <w:rPr>
          <w:rFonts w:cs="Helvetica"/>
          <w:color w:val="414A51"/>
          <w:sz w:val="25"/>
          <w:szCs w:val="25"/>
          <w:bdr w:val="none" w:sz="0" w:space="0" w:color="auto" w:frame="1"/>
          <w:shd w:val="clear" w:color="auto" w:fill="FFFFFF"/>
        </w:rPr>
        <w:t>Update</w:t>
      </w:r>
      <w:proofErr w:type="gramStart"/>
      <w:r w:rsidRPr="008A140D">
        <w:rPr>
          <w:rFonts w:cs="Helvetica"/>
          <w:color w:val="414A51"/>
          <w:sz w:val="25"/>
          <w:szCs w:val="25"/>
          <w:bdr w:val="none" w:sz="0" w:space="0" w:color="auto" w:frame="1"/>
          <w:shd w:val="clear" w:color="auto" w:fill="FFFFFF"/>
        </w:rPr>
        <w:t>3:while</w:t>
      </w:r>
      <w:proofErr w:type="gramEnd"/>
      <w:r w:rsidRPr="008A140D">
        <w:rPr>
          <w:rFonts w:cs="Helvetica"/>
          <w:color w:val="414A51"/>
          <w:sz w:val="25"/>
          <w:szCs w:val="25"/>
          <w:bdr w:val="none" w:sz="0" w:space="0" w:color="auto" w:frame="1"/>
          <w:shd w:val="clear" w:color="auto" w:fill="FFFFFF"/>
        </w:rPr>
        <w:t>(u&lt;=2) Changed to while(ITERATION_STEP&lt;=2).</w:t>
      </w:r>
    </w:p>
    <w:sectPr w:rsidR="00B0569D" w:rsidRPr="008A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4F7"/>
    <w:multiLevelType w:val="multilevel"/>
    <w:tmpl w:val="34F2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03792"/>
    <w:multiLevelType w:val="multilevel"/>
    <w:tmpl w:val="4DD07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5E6114"/>
    <w:multiLevelType w:val="multilevel"/>
    <w:tmpl w:val="07D2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D3D17"/>
    <w:multiLevelType w:val="multilevel"/>
    <w:tmpl w:val="C27E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80E16"/>
    <w:multiLevelType w:val="multilevel"/>
    <w:tmpl w:val="04BA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37E95"/>
    <w:multiLevelType w:val="multilevel"/>
    <w:tmpl w:val="F376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853D46"/>
    <w:multiLevelType w:val="multilevel"/>
    <w:tmpl w:val="DD88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C7205"/>
    <w:multiLevelType w:val="multilevel"/>
    <w:tmpl w:val="15E6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27314"/>
    <w:multiLevelType w:val="multilevel"/>
    <w:tmpl w:val="23DA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26EF5"/>
    <w:multiLevelType w:val="multilevel"/>
    <w:tmpl w:val="FFF6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7"/>
  </w:num>
  <w:num w:numId="5">
    <w:abstractNumId w:val="2"/>
  </w:num>
  <w:num w:numId="6">
    <w:abstractNumId w:val="0"/>
  </w:num>
  <w:num w:numId="7">
    <w:abstractNumId w:val="8"/>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25"/>
    <w:rsid w:val="00076A32"/>
    <w:rsid w:val="00260B45"/>
    <w:rsid w:val="00430290"/>
    <w:rsid w:val="00460C96"/>
    <w:rsid w:val="0067160B"/>
    <w:rsid w:val="006A2006"/>
    <w:rsid w:val="008A140D"/>
    <w:rsid w:val="008A4FEC"/>
    <w:rsid w:val="00973AFB"/>
    <w:rsid w:val="00A7088E"/>
    <w:rsid w:val="00AA6607"/>
    <w:rsid w:val="00B0569D"/>
    <w:rsid w:val="00B604E9"/>
    <w:rsid w:val="00C57025"/>
    <w:rsid w:val="00CA6F0B"/>
    <w:rsid w:val="00CB42B3"/>
    <w:rsid w:val="00D9548C"/>
    <w:rsid w:val="00DB7B6B"/>
    <w:rsid w:val="00E51F2C"/>
    <w:rsid w:val="00E616FA"/>
    <w:rsid w:val="00F065D0"/>
    <w:rsid w:val="00F11858"/>
    <w:rsid w:val="00FA50BA"/>
    <w:rsid w:val="00FE2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CFE8"/>
  <w15:docId w15:val="{5B470828-0C27-44E5-9633-EB48C128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A20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A20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20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56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6FA"/>
    <w:rPr>
      <w:color w:val="0000FF"/>
      <w:u w:val="single"/>
    </w:rPr>
  </w:style>
  <w:style w:type="character" w:customStyle="1" w:styleId="hgkelc">
    <w:name w:val="hgkelc"/>
    <w:basedOn w:val="DefaultParagraphFont"/>
    <w:rsid w:val="00E616FA"/>
  </w:style>
  <w:style w:type="paragraph" w:styleId="BalloonText">
    <w:name w:val="Balloon Text"/>
    <w:basedOn w:val="Normal"/>
    <w:link w:val="BalloonTextChar"/>
    <w:uiPriority w:val="99"/>
    <w:semiHidden/>
    <w:unhideWhenUsed/>
    <w:rsid w:val="00E61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6FA"/>
    <w:rPr>
      <w:rFonts w:ascii="Tahoma" w:hAnsi="Tahoma" w:cs="Tahoma"/>
      <w:sz w:val="16"/>
      <w:szCs w:val="16"/>
    </w:rPr>
  </w:style>
  <w:style w:type="paragraph" w:styleId="NormalWeb">
    <w:name w:val="Normal (Web)"/>
    <w:basedOn w:val="Normal"/>
    <w:uiPriority w:val="99"/>
    <w:unhideWhenUsed/>
    <w:rsid w:val="00AA66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6607"/>
    <w:rPr>
      <w:b/>
      <w:bCs/>
    </w:rPr>
  </w:style>
  <w:style w:type="character" w:customStyle="1" w:styleId="Heading1Char">
    <w:name w:val="Heading 1 Char"/>
    <w:basedOn w:val="DefaultParagraphFont"/>
    <w:link w:val="Heading1"/>
    <w:uiPriority w:val="9"/>
    <w:rsid w:val="006A200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A20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A2006"/>
    <w:rPr>
      <w:rFonts w:asciiTheme="majorHAnsi" w:eastAsiaTheme="majorEastAsia" w:hAnsiTheme="majorHAnsi" w:cstheme="majorBidi"/>
      <w:b/>
      <w:bCs/>
      <w:color w:val="4F81BD" w:themeColor="accent1"/>
    </w:rPr>
  </w:style>
  <w:style w:type="character" w:customStyle="1" w:styleId="post-author">
    <w:name w:val="post-author"/>
    <w:basedOn w:val="DefaultParagraphFont"/>
    <w:rsid w:val="00B0569D"/>
  </w:style>
  <w:style w:type="character" w:customStyle="1" w:styleId="fn">
    <w:name w:val="fn"/>
    <w:basedOn w:val="DefaultParagraphFont"/>
    <w:rsid w:val="00B0569D"/>
  </w:style>
  <w:style w:type="character" w:customStyle="1" w:styleId="published">
    <w:name w:val="published"/>
    <w:basedOn w:val="DefaultParagraphFont"/>
    <w:rsid w:val="00B0569D"/>
  </w:style>
  <w:style w:type="character" w:customStyle="1" w:styleId="Heading4Char">
    <w:name w:val="Heading 4 Char"/>
    <w:basedOn w:val="DefaultParagraphFont"/>
    <w:link w:val="Heading4"/>
    <w:uiPriority w:val="9"/>
    <w:semiHidden/>
    <w:rsid w:val="00B0569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0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569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569D"/>
    <w:rPr>
      <w:rFonts w:ascii="Courier New" w:eastAsia="Times New Roman" w:hAnsi="Courier New" w:cs="Courier New"/>
      <w:sz w:val="20"/>
      <w:szCs w:val="20"/>
    </w:rPr>
  </w:style>
  <w:style w:type="character" w:customStyle="1" w:styleId="hljs-keyword">
    <w:name w:val="hljs-keyword"/>
    <w:basedOn w:val="DefaultParagraphFont"/>
    <w:rsid w:val="00B0569D"/>
  </w:style>
  <w:style w:type="character" w:customStyle="1" w:styleId="hljs-class">
    <w:name w:val="hljs-class"/>
    <w:basedOn w:val="DefaultParagraphFont"/>
    <w:rsid w:val="00B0569D"/>
  </w:style>
  <w:style w:type="character" w:customStyle="1" w:styleId="hljs-title">
    <w:name w:val="hljs-title"/>
    <w:basedOn w:val="DefaultParagraphFont"/>
    <w:rsid w:val="00B0569D"/>
  </w:style>
  <w:style w:type="character" w:customStyle="1" w:styleId="hljs-number">
    <w:name w:val="hljs-number"/>
    <w:basedOn w:val="DefaultParagraphFont"/>
    <w:rsid w:val="00B0569D"/>
  </w:style>
  <w:style w:type="character" w:customStyle="1" w:styleId="hljs-function">
    <w:name w:val="hljs-function"/>
    <w:basedOn w:val="DefaultParagraphFont"/>
    <w:rsid w:val="00B0569D"/>
  </w:style>
  <w:style w:type="character" w:customStyle="1" w:styleId="hljs-params">
    <w:name w:val="hljs-params"/>
    <w:basedOn w:val="DefaultParagraphFont"/>
    <w:rsid w:val="00B0569D"/>
  </w:style>
  <w:style w:type="character" w:customStyle="1" w:styleId="hljs-comment">
    <w:name w:val="hljs-comment"/>
    <w:basedOn w:val="DefaultParagraphFont"/>
    <w:rsid w:val="00B0569D"/>
  </w:style>
  <w:style w:type="character" w:customStyle="1" w:styleId="hljs-string">
    <w:name w:val="hljs-string"/>
    <w:basedOn w:val="DefaultParagraphFont"/>
    <w:rsid w:val="00B05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9105">
      <w:bodyDiv w:val="1"/>
      <w:marLeft w:val="0"/>
      <w:marRight w:val="0"/>
      <w:marTop w:val="0"/>
      <w:marBottom w:val="0"/>
      <w:divBdr>
        <w:top w:val="none" w:sz="0" w:space="0" w:color="auto"/>
        <w:left w:val="none" w:sz="0" w:space="0" w:color="auto"/>
        <w:bottom w:val="none" w:sz="0" w:space="0" w:color="auto"/>
        <w:right w:val="none" w:sz="0" w:space="0" w:color="auto"/>
      </w:divBdr>
    </w:div>
    <w:div w:id="109131807">
      <w:bodyDiv w:val="1"/>
      <w:marLeft w:val="0"/>
      <w:marRight w:val="0"/>
      <w:marTop w:val="0"/>
      <w:marBottom w:val="0"/>
      <w:divBdr>
        <w:top w:val="none" w:sz="0" w:space="0" w:color="auto"/>
        <w:left w:val="none" w:sz="0" w:space="0" w:color="auto"/>
        <w:bottom w:val="none" w:sz="0" w:space="0" w:color="auto"/>
        <w:right w:val="none" w:sz="0" w:space="0" w:color="auto"/>
      </w:divBdr>
    </w:div>
    <w:div w:id="474873885">
      <w:bodyDiv w:val="1"/>
      <w:marLeft w:val="0"/>
      <w:marRight w:val="0"/>
      <w:marTop w:val="0"/>
      <w:marBottom w:val="0"/>
      <w:divBdr>
        <w:top w:val="none" w:sz="0" w:space="0" w:color="auto"/>
        <w:left w:val="none" w:sz="0" w:space="0" w:color="auto"/>
        <w:bottom w:val="none" w:sz="0" w:space="0" w:color="auto"/>
        <w:right w:val="none" w:sz="0" w:space="0" w:color="auto"/>
      </w:divBdr>
    </w:div>
    <w:div w:id="492843060">
      <w:bodyDiv w:val="1"/>
      <w:marLeft w:val="0"/>
      <w:marRight w:val="0"/>
      <w:marTop w:val="0"/>
      <w:marBottom w:val="0"/>
      <w:divBdr>
        <w:top w:val="none" w:sz="0" w:space="0" w:color="auto"/>
        <w:left w:val="none" w:sz="0" w:space="0" w:color="auto"/>
        <w:bottom w:val="none" w:sz="0" w:space="0" w:color="auto"/>
        <w:right w:val="none" w:sz="0" w:space="0" w:color="auto"/>
      </w:divBdr>
    </w:div>
    <w:div w:id="632756752">
      <w:bodyDiv w:val="1"/>
      <w:marLeft w:val="0"/>
      <w:marRight w:val="0"/>
      <w:marTop w:val="0"/>
      <w:marBottom w:val="0"/>
      <w:divBdr>
        <w:top w:val="none" w:sz="0" w:space="0" w:color="auto"/>
        <w:left w:val="none" w:sz="0" w:space="0" w:color="auto"/>
        <w:bottom w:val="none" w:sz="0" w:space="0" w:color="auto"/>
        <w:right w:val="none" w:sz="0" w:space="0" w:color="auto"/>
      </w:divBdr>
    </w:div>
    <w:div w:id="690841950">
      <w:bodyDiv w:val="1"/>
      <w:marLeft w:val="0"/>
      <w:marRight w:val="0"/>
      <w:marTop w:val="0"/>
      <w:marBottom w:val="0"/>
      <w:divBdr>
        <w:top w:val="none" w:sz="0" w:space="0" w:color="auto"/>
        <w:left w:val="none" w:sz="0" w:space="0" w:color="auto"/>
        <w:bottom w:val="none" w:sz="0" w:space="0" w:color="auto"/>
        <w:right w:val="none" w:sz="0" w:space="0" w:color="auto"/>
      </w:divBdr>
      <w:divsChild>
        <w:div w:id="978343237">
          <w:marLeft w:val="0"/>
          <w:marRight w:val="0"/>
          <w:marTop w:val="0"/>
          <w:marBottom w:val="0"/>
          <w:divBdr>
            <w:top w:val="none" w:sz="0" w:space="0" w:color="auto"/>
            <w:left w:val="none" w:sz="0" w:space="0" w:color="auto"/>
            <w:bottom w:val="none" w:sz="0" w:space="0" w:color="auto"/>
            <w:right w:val="none" w:sz="0" w:space="0" w:color="auto"/>
          </w:divBdr>
        </w:div>
        <w:div w:id="1321888668">
          <w:marLeft w:val="0"/>
          <w:marRight w:val="0"/>
          <w:marTop w:val="0"/>
          <w:marBottom w:val="0"/>
          <w:divBdr>
            <w:top w:val="none" w:sz="0" w:space="0" w:color="auto"/>
            <w:left w:val="none" w:sz="0" w:space="0" w:color="auto"/>
            <w:bottom w:val="none" w:sz="0" w:space="0" w:color="auto"/>
            <w:right w:val="none" w:sz="0" w:space="0" w:color="auto"/>
          </w:divBdr>
        </w:div>
        <w:div w:id="48576299">
          <w:marLeft w:val="0"/>
          <w:marRight w:val="0"/>
          <w:marTop w:val="0"/>
          <w:marBottom w:val="0"/>
          <w:divBdr>
            <w:top w:val="none" w:sz="0" w:space="0" w:color="auto"/>
            <w:left w:val="none" w:sz="0" w:space="0" w:color="auto"/>
            <w:bottom w:val="none" w:sz="0" w:space="0" w:color="auto"/>
            <w:right w:val="none" w:sz="0" w:space="0" w:color="auto"/>
          </w:divBdr>
        </w:div>
        <w:div w:id="351035254">
          <w:marLeft w:val="0"/>
          <w:marRight w:val="0"/>
          <w:marTop w:val="0"/>
          <w:marBottom w:val="0"/>
          <w:divBdr>
            <w:top w:val="none" w:sz="0" w:space="0" w:color="auto"/>
            <w:left w:val="none" w:sz="0" w:space="0" w:color="auto"/>
            <w:bottom w:val="none" w:sz="0" w:space="0" w:color="auto"/>
            <w:right w:val="none" w:sz="0" w:space="0" w:color="auto"/>
          </w:divBdr>
        </w:div>
        <w:div w:id="1494105877">
          <w:marLeft w:val="0"/>
          <w:marRight w:val="0"/>
          <w:marTop w:val="0"/>
          <w:marBottom w:val="0"/>
          <w:divBdr>
            <w:top w:val="none" w:sz="0" w:space="0" w:color="auto"/>
            <w:left w:val="none" w:sz="0" w:space="0" w:color="auto"/>
            <w:bottom w:val="none" w:sz="0" w:space="0" w:color="auto"/>
            <w:right w:val="none" w:sz="0" w:space="0" w:color="auto"/>
          </w:divBdr>
        </w:div>
      </w:divsChild>
    </w:div>
    <w:div w:id="701705547">
      <w:bodyDiv w:val="1"/>
      <w:marLeft w:val="0"/>
      <w:marRight w:val="0"/>
      <w:marTop w:val="0"/>
      <w:marBottom w:val="0"/>
      <w:divBdr>
        <w:top w:val="none" w:sz="0" w:space="0" w:color="auto"/>
        <w:left w:val="none" w:sz="0" w:space="0" w:color="auto"/>
        <w:bottom w:val="none" w:sz="0" w:space="0" w:color="auto"/>
        <w:right w:val="none" w:sz="0" w:space="0" w:color="auto"/>
      </w:divBdr>
      <w:divsChild>
        <w:div w:id="94836145">
          <w:marLeft w:val="0"/>
          <w:marRight w:val="0"/>
          <w:marTop w:val="0"/>
          <w:marBottom w:val="0"/>
          <w:divBdr>
            <w:top w:val="none" w:sz="0" w:space="0" w:color="auto"/>
            <w:left w:val="none" w:sz="0" w:space="0" w:color="auto"/>
            <w:bottom w:val="none" w:sz="0" w:space="0" w:color="auto"/>
            <w:right w:val="none" w:sz="0" w:space="0" w:color="auto"/>
          </w:divBdr>
        </w:div>
      </w:divsChild>
    </w:div>
    <w:div w:id="992292790">
      <w:bodyDiv w:val="1"/>
      <w:marLeft w:val="0"/>
      <w:marRight w:val="0"/>
      <w:marTop w:val="0"/>
      <w:marBottom w:val="0"/>
      <w:divBdr>
        <w:top w:val="none" w:sz="0" w:space="0" w:color="auto"/>
        <w:left w:val="none" w:sz="0" w:space="0" w:color="auto"/>
        <w:bottom w:val="none" w:sz="0" w:space="0" w:color="auto"/>
        <w:right w:val="none" w:sz="0" w:space="0" w:color="auto"/>
      </w:divBdr>
    </w:div>
    <w:div w:id="1041398116">
      <w:bodyDiv w:val="1"/>
      <w:marLeft w:val="0"/>
      <w:marRight w:val="0"/>
      <w:marTop w:val="0"/>
      <w:marBottom w:val="0"/>
      <w:divBdr>
        <w:top w:val="none" w:sz="0" w:space="0" w:color="auto"/>
        <w:left w:val="none" w:sz="0" w:space="0" w:color="auto"/>
        <w:bottom w:val="none" w:sz="0" w:space="0" w:color="auto"/>
        <w:right w:val="none" w:sz="0" w:space="0" w:color="auto"/>
      </w:divBdr>
      <w:divsChild>
        <w:div w:id="1586068414">
          <w:marLeft w:val="0"/>
          <w:marRight w:val="0"/>
          <w:marTop w:val="0"/>
          <w:marBottom w:val="0"/>
          <w:divBdr>
            <w:top w:val="single" w:sz="6" w:space="7" w:color="E5E5E5"/>
            <w:left w:val="none" w:sz="0" w:space="0" w:color="auto"/>
            <w:bottom w:val="none" w:sz="0" w:space="0" w:color="auto"/>
            <w:right w:val="none" w:sz="0" w:space="0" w:color="auto"/>
          </w:divBdr>
        </w:div>
        <w:div w:id="1450081727">
          <w:marLeft w:val="0"/>
          <w:marRight w:val="0"/>
          <w:marTop w:val="0"/>
          <w:marBottom w:val="0"/>
          <w:divBdr>
            <w:top w:val="none" w:sz="0" w:space="0" w:color="auto"/>
            <w:left w:val="none" w:sz="0" w:space="0" w:color="auto"/>
            <w:bottom w:val="none" w:sz="0" w:space="0" w:color="auto"/>
            <w:right w:val="none" w:sz="0" w:space="0" w:color="auto"/>
          </w:divBdr>
          <w:divsChild>
            <w:div w:id="1152135280">
              <w:marLeft w:val="0"/>
              <w:marRight w:val="0"/>
              <w:marTop w:val="0"/>
              <w:marBottom w:val="0"/>
              <w:divBdr>
                <w:top w:val="none" w:sz="0" w:space="0" w:color="auto"/>
                <w:left w:val="none" w:sz="0" w:space="0" w:color="auto"/>
                <w:bottom w:val="none" w:sz="0" w:space="0" w:color="auto"/>
                <w:right w:val="none" w:sz="0" w:space="0" w:color="auto"/>
              </w:divBdr>
              <w:divsChild>
                <w:div w:id="380833748">
                  <w:marLeft w:val="0"/>
                  <w:marRight w:val="0"/>
                  <w:marTop w:val="0"/>
                  <w:marBottom w:val="0"/>
                  <w:divBdr>
                    <w:top w:val="none" w:sz="0" w:space="0" w:color="auto"/>
                    <w:left w:val="none" w:sz="0" w:space="0" w:color="auto"/>
                    <w:bottom w:val="none" w:sz="0" w:space="0" w:color="auto"/>
                    <w:right w:val="none" w:sz="0" w:space="0" w:color="auto"/>
                  </w:divBdr>
                  <w:divsChild>
                    <w:div w:id="17097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02178">
      <w:bodyDiv w:val="1"/>
      <w:marLeft w:val="0"/>
      <w:marRight w:val="0"/>
      <w:marTop w:val="0"/>
      <w:marBottom w:val="0"/>
      <w:divBdr>
        <w:top w:val="none" w:sz="0" w:space="0" w:color="auto"/>
        <w:left w:val="none" w:sz="0" w:space="0" w:color="auto"/>
        <w:bottom w:val="none" w:sz="0" w:space="0" w:color="auto"/>
        <w:right w:val="none" w:sz="0" w:space="0" w:color="auto"/>
      </w:divBdr>
    </w:div>
    <w:div w:id="1278832253">
      <w:bodyDiv w:val="1"/>
      <w:marLeft w:val="0"/>
      <w:marRight w:val="0"/>
      <w:marTop w:val="0"/>
      <w:marBottom w:val="0"/>
      <w:divBdr>
        <w:top w:val="none" w:sz="0" w:space="0" w:color="auto"/>
        <w:left w:val="none" w:sz="0" w:space="0" w:color="auto"/>
        <w:bottom w:val="none" w:sz="0" w:space="0" w:color="auto"/>
        <w:right w:val="none" w:sz="0" w:space="0" w:color="auto"/>
      </w:divBdr>
    </w:div>
    <w:div w:id="1321540977">
      <w:bodyDiv w:val="1"/>
      <w:marLeft w:val="0"/>
      <w:marRight w:val="0"/>
      <w:marTop w:val="0"/>
      <w:marBottom w:val="0"/>
      <w:divBdr>
        <w:top w:val="none" w:sz="0" w:space="0" w:color="auto"/>
        <w:left w:val="none" w:sz="0" w:space="0" w:color="auto"/>
        <w:bottom w:val="none" w:sz="0" w:space="0" w:color="auto"/>
        <w:right w:val="none" w:sz="0" w:space="0" w:color="auto"/>
      </w:divBdr>
      <w:divsChild>
        <w:div w:id="2046787424">
          <w:marLeft w:val="0"/>
          <w:marRight w:val="0"/>
          <w:marTop w:val="0"/>
          <w:marBottom w:val="0"/>
          <w:divBdr>
            <w:top w:val="single" w:sz="6" w:space="7" w:color="E5E5E5"/>
            <w:left w:val="none" w:sz="0" w:space="0" w:color="auto"/>
            <w:bottom w:val="none" w:sz="0" w:space="0" w:color="auto"/>
            <w:right w:val="none" w:sz="0" w:space="0" w:color="auto"/>
          </w:divBdr>
        </w:div>
        <w:div w:id="1463499035">
          <w:marLeft w:val="0"/>
          <w:marRight w:val="0"/>
          <w:marTop w:val="0"/>
          <w:marBottom w:val="0"/>
          <w:divBdr>
            <w:top w:val="none" w:sz="0" w:space="0" w:color="auto"/>
            <w:left w:val="none" w:sz="0" w:space="0" w:color="auto"/>
            <w:bottom w:val="none" w:sz="0" w:space="0" w:color="auto"/>
            <w:right w:val="none" w:sz="0" w:space="0" w:color="auto"/>
          </w:divBdr>
          <w:divsChild>
            <w:div w:id="1502156720">
              <w:marLeft w:val="0"/>
              <w:marRight w:val="0"/>
              <w:marTop w:val="0"/>
              <w:marBottom w:val="0"/>
              <w:divBdr>
                <w:top w:val="none" w:sz="0" w:space="0" w:color="auto"/>
                <w:left w:val="none" w:sz="0" w:space="0" w:color="auto"/>
                <w:bottom w:val="none" w:sz="0" w:space="0" w:color="auto"/>
                <w:right w:val="none" w:sz="0" w:space="0" w:color="auto"/>
              </w:divBdr>
              <w:divsChild>
                <w:div w:id="674771997">
                  <w:marLeft w:val="0"/>
                  <w:marRight w:val="0"/>
                  <w:marTop w:val="0"/>
                  <w:marBottom w:val="0"/>
                  <w:divBdr>
                    <w:top w:val="none" w:sz="0" w:space="0" w:color="auto"/>
                    <w:left w:val="none" w:sz="0" w:space="0" w:color="auto"/>
                    <w:bottom w:val="none" w:sz="0" w:space="0" w:color="auto"/>
                    <w:right w:val="none" w:sz="0" w:space="0" w:color="auto"/>
                  </w:divBdr>
                  <w:divsChild>
                    <w:div w:id="9482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26336">
      <w:bodyDiv w:val="1"/>
      <w:marLeft w:val="0"/>
      <w:marRight w:val="0"/>
      <w:marTop w:val="0"/>
      <w:marBottom w:val="0"/>
      <w:divBdr>
        <w:top w:val="none" w:sz="0" w:space="0" w:color="auto"/>
        <w:left w:val="none" w:sz="0" w:space="0" w:color="auto"/>
        <w:bottom w:val="none" w:sz="0" w:space="0" w:color="auto"/>
        <w:right w:val="none" w:sz="0" w:space="0" w:color="auto"/>
      </w:divBdr>
      <w:divsChild>
        <w:div w:id="1443301826">
          <w:marLeft w:val="0"/>
          <w:marRight w:val="0"/>
          <w:marTop w:val="0"/>
          <w:marBottom w:val="0"/>
          <w:divBdr>
            <w:top w:val="single" w:sz="6" w:space="7" w:color="E5E5E5"/>
            <w:left w:val="none" w:sz="0" w:space="0" w:color="auto"/>
            <w:bottom w:val="none" w:sz="0" w:space="0" w:color="auto"/>
            <w:right w:val="none" w:sz="0" w:space="0" w:color="auto"/>
          </w:divBdr>
        </w:div>
        <w:div w:id="1180315327">
          <w:marLeft w:val="0"/>
          <w:marRight w:val="0"/>
          <w:marTop w:val="0"/>
          <w:marBottom w:val="0"/>
          <w:divBdr>
            <w:top w:val="none" w:sz="0" w:space="0" w:color="auto"/>
            <w:left w:val="none" w:sz="0" w:space="0" w:color="auto"/>
            <w:bottom w:val="none" w:sz="0" w:space="0" w:color="auto"/>
            <w:right w:val="none" w:sz="0" w:space="0" w:color="auto"/>
          </w:divBdr>
          <w:divsChild>
            <w:div w:id="1160661643">
              <w:marLeft w:val="0"/>
              <w:marRight w:val="0"/>
              <w:marTop w:val="0"/>
              <w:marBottom w:val="0"/>
              <w:divBdr>
                <w:top w:val="none" w:sz="0" w:space="0" w:color="auto"/>
                <w:left w:val="none" w:sz="0" w:space="0" w:color="auto"/>
                <w:bottom w:val="none" w:sz="0" w:space="0" w:color="auto"/>
                <w:right w:val="none" w:sz="0" w:space="0" w:color="auto"/>
              </w:divBdr>
              <w:divsChild>
                <w:div w:id="1757363856">
                  <w:marLeft w:val="0"/>
                  <w:marRight w:val="0"/>
                  <w:marTop w:val="0"/>
                  <w:marBottom w:val="0"/>
                  <w:divBdr>
                    <w:top w:val="none" w:sz="0" w:space="0" w:color="auto"/>
                    <w:left w:val="none" w:sz="0" w:space="0" w:color="auto"/>
                    <w:bottom w:val="none" w:sz="0" w:space="0" w:color="auto"/>
                    <w:right w:val="none" w:sz="0" w:space="0" w:color="auto"/>
                  </w:divBdr>
                  <w:divsChild>
                    <w:div w:id="15234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53669">
      <w:bodyDiv w:val="1"/>
      <w:marLeft w:val="0"/>
      <w:marRight w:val="0"/>
      <w:marTop w:val="0"/>
      <w:marBottom w:val="0"/>
      <w:divBdr>
        <w:top w:val="none" w:sz="0" w:space="0" w:color="auto"/>
        <w:left w:val="none" w:sz="0" w:space="0" w:color="auto"/>
        <w:bottom w:val="none" w:sz="0" w:space="0" w:color="auto"/>
        <w:right w:val="none" w:sz="0" w:space="0" w:color="auto"/>
      </w:divBdr>
    </w:div>
    <w:div w:id="1686051707">
      <w:bodyDiv w:val="1"/>
      <w:marLeft w:val="0"/>
      <w:marRight w:val="0"/>
      <w:marTop w:val="0"/>
      <w:marBottom w:val="0"/>
      <w:divBdr>
        <w:top w:val="none" w:sz="0" w:space="0" w:color="auto"/>
        <w:left w:val="none" w:sz="0" w:space="0" w:color="auto"/>
        <w:bottom w:val="none" w:sz="0" w:space="0" w:color="auto"/>
        <w:right w:val="none" w:sz="0" w:space="0" w:color="auto"/>
      </w:divBdr>
      <w:divsChild>
        <w:div w:id="1671712321">
          <w:marLeft w:val="0"/>
          <w:marRight w:val="0"/>
          <w:marTop w:val="0"/>
          <w:marBottom w:val="0"/>
          <w:divBdr>
            <w:top w:val="none" w:sz="0" w:space="0" w:color="auto"/>
            <w:left w:val="none" w:sz="0" w:space="0" w:color="auto"/>
            <w:bottom w:val="none" w:sz="0" w:space="0" w:color="auto"/>
            <w:right w:val="none" w:sz="0" w:space="0" w:color="auto"/>
          </w:divBdr>
        </w:div>
        <w:div w:id="1107892418">
          <w:marLeft w:val="0"/>
          <w:marRight w:val="0"/>
          <w:marTop w:val="0"/>
          <w:marBottom w:val="0"/>
          <w:divBdr>
            <w:top w:val="none" w:sz="0" w:space="0" w:color="auto"/>
            <w:left w:val="none" w:sz="0" w:space="0" w:color="auto"/>
            <w:bottom w:val="none" w:sz="0" w:space="0" w:color="auto"/>
            <w:right w:val="none" w:sz="0" w:space="0" w:color="auto"/>
          </w:divBdr>
          <w:divsChild>
            <w:div w:id="7570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2128">
      <w:bodyDiv w:val="1"/>
      <w:marLeft w:val="0"/>
      <w:marRight w:val="0"/>
      <w:marTop w:val="0"/>
      <w:marBottom w:val="0"/>
      <w:divBdr>
        <w:top w:val="none" w:sz="0" w:space="0" w:color="auto"/>
        <w:left w:val="none" w:sz="0" w:space="0" w:color="auto"/>
        <w:bottom w:val="none" w:sz="0" w:space="0" w:color="auto"/>
        <w:right w:val="none" w:sz="0" w:space="0" w:color="auto"/>
      </w:divBdr>
      <w:divsChild>
        <w:div w:id="1359816856">
          <w:marLeft w:val="0"/>
          <w:marRight w:val="0"/>
          <w:marTop w:val="0"/>
          <w:marBottom w:val="0"/>
          <w:divBdr>
            <w:top w:val="single" w:sz="6" w:space="7" w:color="E5E5E5"/>
            <w:left w:val="none" w:sz="0" w:space="0" w:color="auto"/>
            <w:bottom w:val="none" w:sz="0" w:space="0" w:color="auto"/>
            <w:right w:val="none" w:sz="0" w:space="0" w:color="auto"/>
          </w:divBdr>
        </w:div>
        <w:div w:id="92822611">
          <w:marLeft w:val="0"/>
          <w:marRight w:val="0"/>
          <w:marTop w:val="0"/>
          <w:marBottom w:val="0"/>
          <w:divBdr>
            <w:top w:val="none" w:sz="0" w:space="0" w:color="auto"/>
            <w:left w:val="none" w:sz="0" w:space="0" w:color="auto"/>
            <w:bottom w:val="none" w:sz="0" w:space="0" w:color="auto"/>
            <w:right w:val="none" w:sz="0" w:space="0" w:color="auto"/>
          </w:divBdr>
          <w:divsChild>
            <w:div w:id="984512173">
              <w:marLeft w:val="0"/>
              <w:marRight w:val="0"/>
              <w:marTop w:val="0"/>
              <w:marBottom w:val="0"/>
              <w:divBdr>
                <w:top w:val="none" w:sz="0" w:space="0" w:color="auto"/>
                <w:left w:val="none" w:sz="0" w:space="0" w:color="auto"/>
                <w:bottom w:val="none" w:sz="0" w:space="0" w:color="auto"/>
                <w:right w:val="none" w:sz="0" w:space="0" w:color="auto"/>
              </w:divBdr>
              <w:divsChild>
                <w:div w:id="764812151">
                  <w:marLeft w:val="0"/>
                  <w:marRight w:val="0"/>
                  <w:marTop w:val="0"/>
                  <w:marBottom w:val="0"/>
                  <w:divBdr>
                    <w:top w:val="none" w:sz="0" w:space="0" w:color="auto"/>
                    <w:left w:val="none" w:sz="0" w:space="0" w:color="auto"/>
                    <w:bottom w:val="none" w:sz="0" w:space="0" w:color="auto"/>
                    <w:right w:val="none" w:sz="0" w:space="0" w:color="auto"/>
                  </w:divBdr>
                  <w:divsChild>
                    <w:div w:id="14950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ricky.blogspot.com/2009/01/solving-tf-idf-using-map-reduce.html" TargetMode="External"/><Relationship Id="rId13" Type="http://schemas.openxmlformats.org/officeDocument/2006/relationships/hyperlink" Target="http://4.bp.blogspot.com/_j6mB7TMmJJY/S46bN88QRlI/AAAAAAAAAcM/YwCOJtSezd8/s1600-h/P3.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1.bp.blogspot.com/-mG1vM1WSvGM/WEmfcOVzNrI/AAAAAAAAAX0/PQ4fgS7qkvMrNBZ_FDEhm6ATOHQQOTUvwCPcB/s1600/PageRankTable.png"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2.bp.blogspot.com/-ax1tVrOD3GA/WEmkCUFTnXI/AAAAAAAAAYI/0l4-yoyzwMMV838bdRIqTHmJ5EEZhiP_wCLcB/s1600/Java+Program+to+Implement+Simple+PageRank+Algorithm.png" TargetMode="External"/><Relationship Id="rId2" Type="http://schemas.openxmlformats.org/officeDocument/2006/relationships/styles" Target="styles.xml"/><Relationship Id="rId16" Type="http://schemas.openxmlformats.org/officeDocument/2006/relationships/hyperlink" Target="https://codispatch.blogspot.com/2015/12/java-program-implement-google-page-rank-algorithm.html"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2.bp.blogspot.com/_j6mB7TMmJJY/S4140VTxW0I/AAAAAAAAAbk/jWcEZ8zC-rY/s1600-h/p1.png" TargetMode="External"/><Relationship Id="rId11" Type="http://schemas.openxmlformats.org/officeDocument/2006/relationships/hyperlink" Target="http://4.bp.blogspot.com/_j6mB7TMmJJY/S46R5QlyJ_I/AAAAAAAAAcE/VPN-rl0fPuM/s1600-h/P2.pn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3.bp.blogspot.com/--xQU4Qbl6BA/WEmgSLbO9GI/AAAAAAAAAX8/w9jfLQbHXpwPP_7HTrVITDrONvweAZp7gCLcB/s1600/PageRank+Values.png" TargetMode="External"/><Relationship Id="rId4" Type="http://schemas.openxmlformats.org/officeDocument/2006/relationships/webSettings" Target="webSettings.xml"/><Relationship Id="rId9" Type="http://schemas.openxmlformats.org/officeDocument/2006/relationships/hyperlink" Target="http://4.bp.blogspot.com/_j6mB7TMmJJY/S46fNdfOGBI/AAAAAAAAAcU/ujpleeWteho/s1600-h/p1.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Vaio</dc:creator>
  <cp:keywords/>
  <dc:description/>
  <cp:lastModifiedBy>Fallon, Maria M SSSCCH-FO/TU</cp:lastModifiedBy>
  <cp:revision>4</cp:revision>
  <dcterms:created xsi:type="dcterms:W3CDTF">2020-08-16T06:37:00Z</dcterms:created>
  <dcterms:modified xsi:type="dcterms:W3CDTF">2020-08-16T06:39:00Z</dcterms:modified>
</cp:coreProperties>
</file>